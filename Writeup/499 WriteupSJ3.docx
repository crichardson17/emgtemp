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58B61CF7" w14:textId="77777777" w:rsidR="00BD0D4D" w:rsidRDefault="00E87998" w:rsidP="005E6F93">
      <w:pPr>
        <w:rPr>
          <w:b/>
        </w:rPr>
      </w:pPr>
      <w:r>
        <w:rPr>
          <w:b/>
        </w:rPr>
        <w:t>Introduction</w:t>
      </w:r>
    </w:p>
    <w:p w14:paraId="5CF90E81" w14:textId="77777777" w:rsidR="00E7105B" w:rsidRDefault="00E87998" w:rsidP="005E6F93">
      <w:r>
        <w:tab/>
      </w:r>
    </w:p>
    <w:p w14:paraId="5FE94326" w14:textId="77777777" w:rsidR="00B26FE6" w:rsidRDefault="00E7105B" w:rsidP="003B3E8B">
      <w:pPr>
        <w:rPr>
          <w:ins w:id="0" w:author="Emmett Jenkins" w:date="2018-10-17T21:50:00Z"/>
        </w:rPr>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XXX (</w:t>
      </w:r>
      <w:proofErr w:type="spellStart"/>
      <w:r>
        <w:t>Osterbrock</w:t>
      </w:r>
      <w:proofErr w:type="spellEnd"/>
      <w:r>
        <w:t xml:space="preserve"> &amp; </w:t>
      </w:r>
      <w:proofErr w:type="spellStart"/>
      <w:r>
        <w:t>Ferland</w:t>
      </w:r>
      <w:proofErr w:type="spellEnd"/>
      <w:r>
        <w:t xml:space="preserve"> 2006). </w:t>
      </w:r>
    </w:p>
    <w:p w14:paraId="3833EB29" w14:textId="0895A6D6" w:rsidR="00B26FE6" w:rsidRDefault="00B26FE6" w:rsidP="00B26FE6">
      <w:pPr>
        <w:pStyle w:val="ListParagraph"/>
        <w:numPr>
          <w:ilvl w:val="0"/>
          <w:numId w:val="1"/>
        </w:numPr>
        <w:rPr>
          <w:ins w:id="1" w:author="Emmett Jenkins" w:date="2018-10-17T21:50:00Z"/>
        </w:rPr>
        <w:pPrChange w:id="2" w:author="Emmett Jenkins" w:date="2018-10-17T21:50:00Z">
          <w:pPr/>
        </w:pPrChange>
      </w:pPr>
      <w:proofErr w:type="spellStart"/>
      <w:ins w:id="3" w:author="Emmett Jenkins" w:date="2018-10-17T21:50:00Z">
        <w:r>
          <w:t>Osterbrock</w:t>
        </w:r>
        <w:proofErr w:type="spellEnd"/>
        <w:r>
          <w:t xml:space="preserve"> and </w:t>
        </w:r>
        <w:proofErr w:type="spellStart"/>
        <w:r>
          <w:t>Ferland</w:t>
        </w:r>
        <w:proofErr w:type="spellEnd"/>
        <w:r>
          <w:t xml:space="preserve"> have a mean temperature for galaxies up to log4.3 and don’t mention that being abnormal</w:t>
        </w:r>
      </w:ins>
    </w:p>
    <w:p w14:paraId="5730DCDB" w14:textId="33D1EF70" w:rsidR="00B26FE6" w:rsidRDefault="00B26FE6" w:rsidP="00B26FE6">
      <w:pPr>
        <w:pStyle w:val="ListParagraph"/>
        <w:numPr>
          <w:ilvl w:val="0"/>
          <w:numId w:val="1"/>
        </w:numPr>
        <w:rPr>
          <w:ins w:id="4" w:author="Emmett Jenkins" w:date="2018-10-17T21:50:00Z"/>
        </w:rPr>
        <w:pPrChange w:id="5" w:author="Emmett Jenkins" w:date="2018-10-17T21:50:00Z">
          <w:pPr/>
        </w:pPrChange>
      </w:pPr>
      <w:ins w:id="6" w:author="Emmett Jenkins" w:date="2018-10-17T21:50:00Z">
        <w:r>
          <w:t xml:space="preserve">A typical </w:t>
        </w:r>
        <w:proofErr w:type="spellStart"/>
        <w:r>
          <w:t>Te</w:t>
        </w:r>
        <w:proofErr w:type="spellEnd"/>
        <w:r>
          <w:t xml:space="preserve"> of 15k K is used in models for the OIII region (</w:t>
        </w:r>
        <w:proofErr w:type="spellStart"/>
        <w:r>
          <w:t>Shuder</w:t>
        </w:r>
        <w:proofErr w:type="spellEnd"/>
        <w:r>
          <w:t xml:space="preserve"> &amp; </w:t>
        </w:r>
        <w:proofErr w:type="spellStart"/>
        <w:r>
          <w:t>Osterbrock</w:t>
        </w:r>
        <w:proofErr w:type="spellEnd"/>
        <w:r>
          <w:t xml:space="preserve"> temps are also in OIII region</w:t>
        </w:r>
      </w:ins>
    </w:p>
    <w:p w14:paraId="702E1B15" w14:textId="578F20DB" w:rsidR="00B26FE6" w:rsidRDefault="00B26FE6" w:rsidP="00B26FE6">
      <w:pPr>
        <w:pStyle w:val="ListParagraph"/>
        <w:numPr>
          <w:ilvl w:val="0"/>
          <w:numId w:val="1"/>
        </w:numPr>
        <w:rPr>
          <w:ins w:id="7" w:author="Emmett Jenkins" w:date="2018-10-17T21:51:00Z"/>
        </w:rPr>
        <w:pPrChange w:id="8" w:author="Emmett Jenkins" w:date="2018-10-17T21:50:00Z">
          <w:pPr/>
        </w:pPrChange>
      </w:pPr>
      <w:ins w:id="9" w:author="Emmett Jenkins" w:date="2018-10-17T21:51:00Z">
        <w:r>
          <w:t>Are we in the OIII region?</w:t>
        </w:r>
      </w:ins>
    </w:p>
    <w:p w14:paraId="17DB6A71" w14:textId="295546DB" w:rsidR="00B26FE6" w:rsidRDefault="00794AE2" w:rsidP="00B26FE6">
      <w:pPr>
        <w:pStyle w:val="ListParagraph"/>
        <w:numPr>
          <w:ilvl w:val="0"/>
          <w:numId w:val="1"/>
        </w:numPr>
        <w:rPr>
          <w:ins w:id="10" w:author="Emmett Jenkins" w:date="2018-10-17T21:50:00Z"/>
        </w:rPr>
        <w:pPrChange w:id="11" w:author="Emmett Jenkins" w:date="2018-10-17T21:50:00Z">
          <w:pPr/>
        </w:pPrChange>
      </w:pPr>
      <w:ins w:id="12" w:author="Emmett Jenkins" w:date="2018-10-17T21:52:00Z">
        <w:r>
          <w:t xml:space="preserve">They’re also talking about </w:t>
        </w:r>
        <w:proofErr w:type="spellStart"/>
        <w:r>
          <w:t>nH</w:t>
        </w:r>
        <w:proofErr w:type="spellEnd"/>
        <w:r>
          <w:t xml:space="preserve"> being 3.2-4 E2 and we’re using 10E4? Something’s wrong</w:t>
        </w:r>
      </w:ins>
      <w:ins w:id="13" w:author="Emmett Jenkins" w:date="2018-10-17T21:53:00Z">
        <w:r w:rsidR="009E19F6">
          <w:t xml:space="preserve"> (but then they mention low density limit being &lt; 10E4, confused)</w:t>
        </w:r>
      </w:ins>
    </w:p>
    <w:p w14:paraId="2D67DB78" w14:textId="12C20484" w:rsidR="003B3E8B" w:rsidRDefault="00E7105B" w:rsidP="003B3E8B">
      <w:pPr>
        <w:rPr>
          <w:ins w:id="14" w:author="Chris Richardson" w:date="2018-10-08T22:11:00Z"/>
        </w:rPr>
      </w:pP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r w:rsidR="00703B8C">
        <w:t>[</w:t>
      </w:r>
      <w:del w:id="15" w:author="Emmett Jenkins" w:date="2018-10-09T13:22:00Z">
        <w:r w:rsidR="00703B8C" w:rsidDel="00BF33AD">
          <w:delText>citations, showing the decades</w:delText>
        </w:r>
      </w:del>
      <w:proofErr w:type="spellStart"/>
      <w:ins w:id="16" w:author="Emmett Jenkins" w:date="2018-10-09T13:22:00Z">
        <w:r w:rsidR="00BF33AD">
          <w:t>Shuder</w:t>
        </w:r>
        <w:proofErr w:type="spellEnd"/>
        <w:r w:rsidR="00BF33AD">
          <w:t xml:space="preserve"> &amp; </w:t>
        </w:r>
        <w:proofErr w:type="spellStart"/>
        <w:r w:rsidR="00BF33AD">
          <w:t>Osterbrock</w:t>
        </w:r>
        <w:proofErr w:type="spellEnd"/>
        <w:r w:rsidR="00BF33AD">
          <w:t xml:space="preserve">, </w:t>
        </w:r>
        <w:proofErr w:type="gramStart"/>
        <w:r w:rsidR="00BF33AD">
          <w:t xml:space="preserve">1981, </w:t>
        </w:r>
      </w:ins>
      <w:ins w:id="17" w:author="Chris Richardson" w:date="2018-10-08T22:44:00Z">
        <w:r w:rsidR="009B7421">
          <w:t xml:space="preserve"> </w:t>
        </w:r>
      </w:ins>
      <w:proofErr w:type="spellStart"/>
      <w:ins w:id="18" w:author="Emmett Jenkins" w:date="2018-10-09T13:23:00Z">
        <w:r w:rsidR="00970490">
          <w:t>Komossa</w:t>
        </w:r>
        <w:proofErr w:type="spellEnd"/>
        <w:proofErr w:type="gramEnd"/>
        <w:r w:rsidR="00970490">
          <w:t xml:space="preserve"> &amp; Schulz 1997, Zhang et al., 2013, Richardson et al., 2014</w:t>
        </w:r>
      </w:ins>
      <w:ins w:id="19" w:author="Chris Richardson" w:date="2018-10-08T22:44:00Z">
        <w:del w:id="20" w:author="Emmett Jenkins" w:date="2018-10-09T14:03:00Z">
          <w:r w:rsidR="009B7421" w:rsidDel="006774CF">
            <w:delText>[</w:delText>
          </w:r>
          <w:r w:rsidR="009B7421" w:rsidRPr="006774CF" w:rsidDel="006774CF">
            <w:rPr>
              <w:highlight w:val="yellow"/>
            </w:rPr>
            <w:delText>YOU HAVE THE CITATIONS AT THE BOTTOM SO PUT THEM IN!</w:delText>
          </w:r>
        </w:del>
      </w:ins>
      <w:del w:id="21" w:author="Emmett Jenkins" w:date="2018-10-09T14:03:00Z">
        <w:r w:rsidR="00703B8C" w:rsidDel="006774CF">
          <w:delText>]</w:delText>
        </w:r>
      </w:del>
      <w:r w:rsidR="00B11D16">
        <w:t xml:space="preserve">. </w:t>
      </w:r>
    </w:p>
    <w:p w14:paraId="2AB6B958" w14:textId="64E45DFF" w:rsidR="009B7421" w:rsidRDefault="009B7421" w:rsidP="009B7421">
      <w:pPr>
        <w:rPr>
          <w:ins w:id="22" w:author="Chris Richardson" w:date="2018-10-08T22:45:00Z"/>
        </w:rPr>
      </w:pPr>
    </w:p>
    <w:p w14:paraId="112CD128" w14:textId="478B4605" w:rsidR="00DD627D" w:rsidRDefault="009B7421" w:rsidP="009B7421">
      <w:pPr>
        <w:rPr>
          <w:ins w:id="23" w:author="Emmett Jenkins" w:date="2018-10-17T22:15:00Z"/>
        </w:rPr>
      </w:pPr>
      <w:ins w:id="24" w:author="Chris Richardson" w:date="2018-10-08T22:45:00Z">
        <w:r>
          <w:tab/>
          <w:t xml:space="preserve">While more recent work has started to address the topic head on, </w:t>
        </w:r>
      </w:ins>
      <w:ins w:id="25" w:author="Chris Richardson" w:date="2018-10-08T22:46:00Z">
        <w:r>
          <w:t xml:space="preserve">signatures of high </w:t>
        </w:r>
        <w:proofErr w:type="spellStart"/>
        <w:r>
          <w:t>T</w:t>
        </w:r>
      </w:ins>
      <w:ins w:id="26" w:author="Chris Richardson" w:date="2018-10-08T22:47:00Z">
        <w:r>
          <w:rPr>
            <w:vertAlign w:val="subscript"/>
          </w:rPr>
          <w:t>e</w:t>
        </w:r>
        <w:proofErr w:type="spellEnd"/>
        <w:r>
          <w:t xml:space="preserve"> have been present in small spectroscopic samples of AGN. </w:t>
        </w:r>
        <w:proofErr w:type="spellStart"/>
        <w:r>
          <w:t>Shuder</w:t>
        </w:r>
        <w:proofErr w:type="spellEnd"/>
        <w:r>
          <w:t xml:space="preserve"> &amp; </w:t>
        </w:r>
        <w:proofErr w:type="spellStart"/>
        <w:r>
          <w:t>Osterbrock</w:t>
        </w:r>
        <w:proofErr w:type="spellEnd"/>
        <w:r>
          <w:t xml:space="preserve"> (1981) </w:t>
        </w:r>
        <w:del w:id="27" w:author="Emmett Jenkins" w:date="2018-10-17T21:39:00Z">
          <w:r w:rsidDel="0089788D">
            <w:delText>explain</w:delText>
          </w:r>
        </w:del>
      </w:ins>
      <w:ins w:id="28" w:author="Emmett Jenkins" w:date="2018-10-17T21:39:00Z">
        <w:r w:rsidR="0089788D">
          <w:t xml:space="preserve">show </w:t>
        </w:r>
        <w:proofErr w:type="spellStart"/>
        <w:r w:rsidR="0089788D">
          <w:t>T</w:t>
        </w:r>
        <w:r w:rsidR="0089788D">
          <w:rPr>
            <w:vertAlign w:val="subscript"/>
          </w:rPr>
          <w:t>e</w:t>
        </w:r>
        <w:proofErr w:type="spellEnd"/>
        <w:r w:rsidR="0089788D">
          <w:t xml:space="preserve"> </w:t>
        </w:r>
        <w:r w:rsidR="009410A0">
          <w:t>&gt; 1.7</w:t>
        </w:r>
        <w:r w:rsidR="00747478">
          <w:t xml:space="preserve">E4 K in 5 of the 12 galaxies </w:t>
        </w:r>
      </w:ins>
      <w:ins w:id="29" w:author="Emmett Jenkins" w:date="2018-10-17T21:42:00Z">
        <w:r w:rsidR="00747478">
          <w:t xml:space="preserve">for which </w:t>
        </w:r>
      </w:ins>
      <w:ins w:id="30" w:author="Emmett Jenkins" w:date="2018-10-17T21:39:00Z">
        <w:r w:rsidR="00747478">
          <w:t>they measure electron temperature.</w:t>
        </w:r>
      </w:ins>
      <w:ins w:id="31" w:author="Chris Richardson" w:date="2018-10-08T22:48:00Z">
        <w:del w:id="32" w:author="Emmett Jenkins" w:date="2018-10-09T10:03:00Z">
          <w:r w:rsidDel="007C2537">
            <w:delText>…</w:delText>
          </w:r>
        </w:del>
      </w:ins>
      <w:ins w:id="33" w:author="Emmett Jenkins" w:date="2018-10-09T10:03:00Z">
        <w:r w:rsidR="007C2537">
          <w:t xml:space="preserve"> </w:t>
        </w:r>
      </w:ins>
      <w:proofErr w:type="spellStart"/>
      <w:ins w:id="34" w:author="Emmett Jenkins" w:date="2018-10-17T21:54:00Z">
        <w:r w:rsidR="009E19F6">
          <w:t>Shuder</w:t>
        </w:r>
        <w:proofErr w:type="spellEnd"/>
        <w:r w:rsidR="009E19F6">
          <w:t xml:space="preserve"> &amp; </w:t>
        </w:r>
        <w:proofErr w:type="spellStart"/>
        <w:r w:rsidR="009E19F6">
          <w:t>Osterbrock</w:t>
        </w:r>
        <w:proofErr w:type="spellEnd"/>
        <w:r w:rsidR="009E19F6">
          <w:t xml:space="preserve"> do not include any models in their work, which leaves the question of why such high </w:t>
        </w:r>
        <w:proofErr w:type="spellStart"/>
        <w:r w:rsidR="009E19F6">
          <w:t>T</w:t>
        </w:r>
      </w:ins>
      <w:ins w:id="35" w:author="Emmett Jenkins" w:date="2018-10-17T21:55:00Z">
        <w:r w:rsidR="009E19F6">
          <w:rPr>
            <w:vertAlign w:val="subscript"/>
          </w:rPr>
          <w:t>e</w:t>
        </w:r>
        <w:proofErr w:type="spellEnd"/>
        <w:r w:rsidR="009E19F6">
          <w:t xml:space="preserve"> is o</w:t>
        </w:r>
        <w:r w:rsidR="00085CC3">
          <w:t>bserved in some galaxies (I don</w:t>
        </w:r>
      </w:ins>
      <w:ins w:id="36" w:author="Emmett Jenkins" w:date="2018-10-18T10:15:00Z">
        <w:r w:rsidR="00085CC3">
          <w:t>’t like</w:t>
        </w:r>
      </w:ins>
      <w:ins w:id="37" w:author="Emmett Jenkins" w:date="2018-10-17T21:55:00Z">
        <w:r w:rsidR="009E19F6">
          <w:t xml:space="preserve"> how this is worded).</w:t>
        </w:r>
      </w:ins>
    </w:p>
    <w:p w14:paraId="3C785698" w14:textId="77777777" w:rsidR="00DD627D" w:rsidRDefault="00DD627D" w:rsidP="009B7421">
      <w:pPr>
        <w:rPr>
          <w:ins w:id="38" w:author="Emmett Jenkins" w:date="2018-10-17T22:15:00Z"/>
        </w:rPr>
      </w:pPr>
    </w:p>
    <w:p w14:paraId="4F4D59C7" w14:textId="77777777" w:rsidR="00494A69" w:rsidRDefault="00DD627D" w:rsidP="00DD627D">
      <w:pPr>
        <w:pStyle w:val="ListParagraph"/>
        <w:numPr>
          <w:ilvl w:val="0"/>
          <w:numId w:val="2"/>
        </w:numPr>
        <w:rPr>
          <w:ins w:id="39" w:author="Emmett Jenkins" w:date="2018-10-17T22:17:00Z"/>
        </w:rPr>
        <w:pPrChange w:id="40" w:author="Emmett Jenkins" w:date="2018-10-17T22:15:00Z">
          <w:pPr/>
        </w:pPrChange>
      </w:pPr>
      <w:proofErr w:type="spellStart"/>
      <w:ins w:id="41" w:author="Emmett Jenkins" w:date="2018-10-17T22:15:00Z">
        <w:r>
          <w:t>Ferland</w:t>
        </w:r>
        <w:proofErr w:type="spellEnd"/>
        <w:r>
          <w:t xml:space="preserve"> &amp; </w:t>
        </w:r>
        <w:proofErr w:type="spellStart"/>
        <w:r>
          <w:t>Netzer</w:t>
        </w:r>
        <w:proofErr w:type="spellEnd"/>
        <w:r>
          <w:t xml:space="preserve"> study whether shocks </w:t>
        </w:r>
        <w:r w:rsidR="00494A69">
          <w:t xml:space="preserve">are responsible for ionization, and state that by going to low values of ionization parameter they can show </w:t>
        </w:r>
      </w:ins>
      <w:ins w:id="42" w:author="Emmett Jenkins" w:date="2018-10-17T22:16:00Z">
        <w:r w:rsidR="00494A69">
          <w:t xml:space="preserve">that the spectra they observe </w:t>
        </w:r>
      </w:ins>
      <w:ins w:id="43" w:author="Emmett Jenkins" w:date="2018-10-17T22:17:00Z">
        <w:r w:rsidR="00494A69">
          <w:t>from “normal galaxies” can be reproduced from photoionization alone</w:t>
        </w:r>
      </w:ins>
    </w:p>
    <w:p w14:paraId="150A7C85" w14:textId="77777777" w:rsidR="00494A69" w:rsidRDefault="00494A69" w:rsidP="00DD627D">
      <w:pPr>
        <w:pStyle w:val="ListParagraph"/>
        <w:numPr>
          <w:ilvl w:val="0"/>
          <w:numId w:val="2"/>
        </w:numPr>
        <w:rPr>
          <w:ins w:id="44" w:author="Emmett Jenkins" w:date="2018-10-17T22:18:00Z"/>
        </w:rPr>
        <w:pPrChange w:id="45" w:author="Emmett Jenkins" w:date="2018-10-17T22:15:00Z">
          <w:pPr/>
        </w:pPrChange>
      </w:pPr>
      <w:ins w:id="46" w:author="Emmett Jenkins" w:date="2018-10-17T22:17:00Z">
        <w:r>
          <w:t xml:space="preserve">Their model predicts very little 4363 </w:t>
        </w:r>
        <w:proofErr w:type="gramStart"/>
        <w:r>
          <w:t>emission</w:t>
        </w:r>
        <w:proofErr w:type="gramEnd"/>
        <w:r>
          <w:t xml:space="preserve">, meaning low </w:t>
        </w:r>
        <w:proofErr w:type="spellStart"/>
        <w:r>
          <w:t>Te</w:t>
        </w:r>
        <w:proofErr w:type="spellEnd"/>
        <w:r>
          <w:t xml:space="preserve">? </w:t>
        </w:r>
      </w:ins>
      <w:ins w:id="47" w:author="Emmett Jenkins" w:date="2018-10-17T22:18:00Z">
        <w:r>
          <w:t xml:space="preserve">They say the strength of 4363 was initially the reason shock heating was considered by </w:t>
        </w:r>
        <w:proofErr w:type="spellStart"/>
        <w:r>
          <w:t>Koski</w:t>
        </w:r>
        <w:proofErr w:type="spellEnd"/>
        <w:r>
          <w:t xml:space="preserve"> and </w:t>
        </w:r>
        <w:proofErr w:type="spellStart"/>
        <w:r>
          <w:t>Osterbrock</w:t>
        </w:r>
        <w:proofErr w:type="spellEnd"/>
        <w:r>
          <w:t xml:space="preserve"> 1976.</w:t>
        </w:r>
      </w:ins>
    </w:p>
    <w:p w14:paraId="27F6F6ED" w14:textId="165F6327" w:rsidR="009B7421" w:rsidRPr="009B7421" w:rsidRDefault="00494A69" w:rsidP="00DD627D">
      <w:pPr>
        <w:pStyle w:val="ListParagraph"/>
        <w:numPr>
          <w:ilvl w:val="0"/>
          <w:numId w:val="2"/>
        </w:numPr>
        <w:rPr>
          <w:ins w:id="48" w:author="Chris Richardson" w:date="2018-10-08T22:44:00Z"/>
        </w:rPr>
        <w:pPrChange w:id="49" w:author="Emmett Jenkins" w:date="2018-10-17T22:15:00Z">
          <w:pPr/>
        </w:pPrChange>
      </w:pPr>
      <w:ins w:id="50" w:author="Emmett Jenkins" w:date="2018-10-17T22:18:00Z">
        <w:r>
          <w:t>They also say 4363 is rarely seen in LINERs? Why?</w:t>
        </w:r>
      </w:ins>
      <w:ins w:id="51" w:author="Chris Richardson" w:date="2018-10-08T22:48:00Z">
        <w:del w:id="52" w:author="Emmett Jenkins" w:date="2018-10-17T21:43:00Z">
          <w:r w:rsidR="009B7421" w:rsidDel="00747478">
            <w:delText>[</w:delText>
          </w:r>
          <w:r w:rsidR="009B7421" w:rsidRPr="00DD627D" w:rsidDel="00747478">
            <w:rPr>
              <w:highlight w:val="yellow"/>
            </w:rPr>
            <w:delText>SEE TABLE 4</w:delText>
          </w:r>
          <w:r w:rsidR="009B7421" w:rsidDel="00747478">
            <w:delText>]</w:delText>
          </w:r>
        </w:del>
      </w:ins>
    </w:p>
    <w:p w14:paraId="6E62B999" w14:textId="77777777" w:rsidR="00A74122" w:rsidRDefault="00A74122" w:rsidP="0089788D">
      <w:pPr>
        <w:ind w:firstLine="720"/>
        <w:rPr>
          <w:ins w:id="53" w:author="Emmett Jenkins" w:date="2018-10-17T22:30:00Z"/>
        </w:rPr>
      </w:pPr>
    </w:p>
    <w:p w14:paraId="3AA4590F" w14:textId="1B55577A" w:rsidR="009B7421" w:rsidDel="00B45BD8" w:rsidRDefault="00B45BD8" w:rsidP="0089788D">
      <w:pPr>
        <w:ind w:firstLine="720"/>
        <w:rPr>
          <w:ins w:id="54" w:author="Chris Richardson" w:date="2018-10-08T22:48:00Z"/>
          <w:del w:id="55" w:author="Emmett Jenkins" w:date="2018-10-18T10:16:00Z"/>
        </w:rPr>
      </w:pPr>
      <w:ins w:id="56" w:author="Emmett Jenkins" w:date="2018-10-18T10:16:00Z">
        <w:r w:rsidDel="00B45BD8">
          <w:t xml:space="preserve"> </w:t>
        </w:r>
      </w:ins>
    </w:p>
    <w:p w14:paraId="63678391" w14:textId="56C73DBA" w:rsidR="00C35121" w:rsidRDefault="00C35121" w:rsidP="0089788D">
      <w:pPr>
        <w:ind w:firstLine="720"/>
        <w:rPr>
          <w:ins w:id="57" w:author="Emmett Jenkins" w:date="2018-10-18T10:16:00Z"/>
        </w:rPr>
      </w:pPr>
      <w:ins w:id="58" w:author="Chris Richardson" w:date="2018-10-08T22:49:00Z">
        <w:r>
          <w:t>[NOW GO THROUGH KOMOSSA AND SHULTZ 1997 AND SET UP HOW THE MODELLING IS TYPICALLY DONE.]</w:t>
        </w:r>
      </w:ins>
    </w:p>
    <w:p w14:paraId="130ADAC5" w14:textId="5C6EBE5A" w:rsidR="00B45BD8" w:rsidRDefault="00B45BD8" w:rsidP="00B45BD8">
      <w:pPr>
        <w:ind w:firstLine="720"/>
        <w:rPr>
          <w:ins w:id="59" w:author="Emmett Jenkins" w:date="2018-10-18T10:16:00Z"/>
        </w:rPr>
      </w:pPr>
      <w:ins w:id="60" w:author="Emmett Jenkins" w:date="2018-10-18T10:16:00Z">
        <w:r>
          <w:t xml:space="preserve">include the modelling setup and any important results, </w:t>
        </w:r>
        <w:proofErr w:type="spellStart"/>
        <w:r>
          <w:t>dopita</w:t>
        </w:r>
        <w:proofErr w:type="spellEnd"/>
        <w:r>
          <w:t xml:space="preserve"> tried shocks, include the shock parameters, groves</w:t>
        </w:r>
        <w:r>
          <w:t xml:space="preserve"> </w:t>
        </w:r>
        <w:proofErr w:type="gramStart"/>
        <w:r>
          <w:t>includes</w:t>
        </w:r>
        <w:proofErr w:type="gramEnd"/>
        <w:r>
          <w:t xml:space="preserve"> grains</w:t>
        </w:r>
      </w:ins>
    </w:p>
    <w:p w14:paraId="3409AD5A" w14:textId="77777777" w:rsidR="00B45BD8" w:rsidRDefault="00B45BD8" w:rsidP="0089788D">
      <w:pPr>
        <w:ind w:firstLine="720"/>
        <w:rPr>
          <w:ins w:id="61" w:author="Emmett Jenkins" w:date="2018-10-17T22:30:00Z"/>
        </w:rPr>
      </w:pPr>
    </w:p>
    <w:p w14:paraId="0DDB068C" w14:textId="77777777" w:rsidR="004B3DE7" w:rsidRDefault="004B3DE7" w:rsidP="0089788D">
      <w:pPr>
        <w:ind w:firstLine="720"/>
        <w:rPr>
          <w:ins w:id="62" w:author="Emmett Jenkins" w:date="2018-10-17T22:30:00Z"/>
        </w:rPr>
      </w:pPr>
    </w:p>
    <w:p w14:paraId="643A849F" w14:textId="7631323F" w:rsidR="004B3DE7" w:rsidRDefault="00AF6A09" w:rsidP="004B3DE7">
      <w:pPr>
        <w:pStyle w:val="ListParagraph"/>
        <w:numPr>
          <w:ilvl w:val="0"/>
          <w:numId w:val="3"/>
        </w:numPr>
        <w:rPr>
          <w:ins w:id="63" w:author="Emmett Jenkins" w:date="2018-10-17T22:41:00Z"/>
        </w:rPr>
        <w:pPrChange w:id="64" w:author="Emmett Jenkins" w:date="2018-10-17T22:30:00Z">
          <w:pPr/>
        </w:pPrChange>
      </w:pPr>
      <w:ins w:id="65" w:author="Emmett Jenkins" w:date="2018-10-17T22:38:00Z">
        <w:r>
          <w:t xml:space="preserve">Alpha </w:t>
        </w:r>
        <w:proofErr w:type="spellStart"/>
        <w:r>
          <w:t>uv</w:t>
        </w:r>
        <w:proofErr w:type="spellEnd"/>
        <w:r>
          <w:t>-x from -1 to -2.5</w:t>
        </w:r>
      </w:ins>
    </w:p>
    <w:p w14:paraId="14FBFF62" w14:textId="4A2686B2" w:rsidR="00DB796D" w:rsidRDefault="00DB796D" w:rsidP="004B3DE7">
      <w:pPr>
        <w:pStyle w:val="ListParagraph"/>
        <w:numPr>
          <w:ilvl w:val="0"/>
          <w:numId w:val="3"/>
        </w:numPr>
        <w:rPr>
          <w:ins w:id="66" w:author="Emmett Jenkins" w:date="2018-10-17T22:41:00Z"/>
        </w:rPr>
        <w:pPrChange w:id="67" w:author="Emmett Jenkins" w:date="2018-10-17T22:30:00Z">
          <w:pPr/>
        </w:pPrChange>
      </w:pPr>
      <w:ins w:id="68" w:author="Emmett Jenkins" w:date="2018-10-17T22:41:00Z">
        <w:r>
          <w:t>Blackbody temp 100k-250k</w:t>
        </w:r>
        <w:bookmarkStart w:id="69" w:name="_GoBack"/>
        <w:bookmarkEnd w:id="69"/>
      </w:ins>
    </w:p>
    <w:p w14:paraId="4CE59735" w14:textId="2891D818" w:rsidR="00DB796D" w:rsidRDefault="00DB796D" w:rsidP="00DB796D">
      <w:pPr>
        <w:pStyle w:val="ListParagraph"/>
        <w:numPr>
          <w:ilvl w:val="0"/>
          <w:numId w:val="3"/>
        </w:numPr>
        <w:rPr>
          <w:ins w:id="70" w:author="Emmett Jenkins" w:date="2018-10-17T22:42:00Z"/>
        </w:rPr>
        <w:pPrChange w:id="71" w:author="Emmett Jenkins" w:date="2018-10-17T22:41:00Z">
          <w:pPr/>
        </w:pPrChange>
      </w:pPr>
      <w:ins w:id="72" w:author="Emmett Jenkins" w:date="2018-10-17T22:41:00Z">
        <w:r>
          <w:t xml:space="preserve">Luminosity rate of the continuum source </w:t>
        </w:r>
        <w:proofErr w:type="spellStart"/>
        <w:r>
          <w:t>Qtot</w:t>
        </w:r>
        <w:proofErr w:type="spellEnd"/>
        <w:r>
          <w:t xml:space="preserve"> = 10^54 s^-1 of hydrogen ionizing photons </w:t>
        </w:r>
      </w:ins>
      <w:proofErr w:type="spellStart"/>
      <w:ins w:id="73" w:author="Emmett Jenkins" w:date="2018-10-17T22:42:00Z">
        <w:r>
          <w:t>isotropically</w:t>
        </w:r>
        <w:proofErr w:type="spellEnd"/>
        <w:r>
          <w:t xml:space="preserve"> emitted by the nucleus</w:t>
        </w:r>
      </w:ins>
    </w:p>
    <w:p w14:paraId="7E1BCA56" w14:textId="228750AC" w:rsidR="00DB796D" w:rsidRDefault="00B43DE2" w:rsidP="00DB796D">
      <w:pPr>
        <w:pStyle w:val="ListParagraph"/>
        <w:numPr>
          <w:ilvl w:val="0"/>
          <w:numId w:val="3"/>
        </w:numPr>
        <w:rPr>
          <w:ins w:id="74" w:author="Emmett Jenkins" w:date="2018-10-17T22:50:00Z"/>
        </w:rPr>
        <w:pPrChange w:id="75" w:author="Emmett Jenkins" w:date="2018-10-17T22:41:00Z">
          <w:pPr/>
        </w:pPrChange>
      </w:pPr>
      <w:ins w:id="76" w:author="Emmett Jenkins" w:date="2018-10-17T22:50:00Z">
        <w:r>
          <w:t>Distance from the clouds to the central source between 10^20 – 10^21.5 cm</w:t>
        </w:r>
      </w:ins>
    </w:p>
    <w:p w14:paraId="3B64BBD9" w14:textId="23121BC0" w:rsidR="00B43DE2" w:rsidRDefault="00175F7F" w:rsidP="00DB796D">
      <w:pPr>
        <w:pStyle w:val="ListParagraph"/>
        <w:numPr>
          <w:ilvl w:val="0"/>
          <w:numId w:val="3"/>
        </w:numPr>
        <w:rPr>
          <w:ins w:id="77" w:author="Emmett Jenkins" w:date="2018-10-17T22:58:00Z"/>
        </w:rPr>
        <w:pPrChange w:id="78" w:author="Emmett Jenkins" w:date="2018-10-17T22:41:00Z">
          <w:pPr/>
        </w:pPrChange>
      </w:pPr>
      <w:ins w:id="79" w:author="Emmett Jenkins" w:date="2018-10-17T22:58:00Z">
        <w:r>
          <w:lastRenderedPageBreak/>
          <w:t>Hydrogen column densities</w:t>
        </w:r>
        <w:r w:rsidR="00BF0C7A">
          <w:t xml:space="preserve"> 10^18-24 cm^-2 (What’s a matter-bounded cloud vs. an ionization bounded cloud?)</w:t>
        </w:r>
      </w:ins>
    </w:p>
    <w:p w14:paraId="4DA2BE04" w14:textId="0415EC67" w:rsidR="00BF0C7A" w:rsidRDefault="00175F7F" w:rsidP="00DB796D">
      <w:pPr>
        <w:pStyle w:val="ListParagraph"/>
        <w:numPr>
          <w:ilvl w:val="0"/>
          <w:numId w:val="3"/>
        </w:numPr>
        <w:rPr>
          <w:ins w:id="80" w:author="Emmett Jenkins" w:date="2018-10-17T23:00:00Z"/>
        </w:rPr>
        <w:pPrChange w:id="81" w:author="Emmett Jenkins" w:date="2018-10-17T22:41:00Z">
          <w:pPr/>
        </w:pPrChange>
      </w:pPr>
      <w:proofErr w:type="spellStart"/>
      <w:ins w:id="82" w:author="Emmett Jenkins" w:date="2018-10-17T23:00:00Z">
        <w:r>
          <w:t>nH</w:t>
        </w:r>
        <w:proofErr w:type="spellEnd"/>
        <w:r>
          <w:t xml:space="preserve"> 10^2-6 cm^-3 (How’s this different from column density?)</w:t>
        </w:r>
      </w:ins>
    </w:p>
    <w:p w14:paraId="4EE3613B" w14:textId="683C6B25" w:rsidR="00175F7F" w:rsidRDefault="00175F7F" w:rsidP="00DB796D">
      <w:pPr>
        <w:pStyle w:val="ListParagraph"/>
        <w:numPr>
          <w:ilvl w:val="0"/>
          <w:numId w:val="3"/>
        </w:numPr>
        <w:rPr>
          <w:ins w:id="83" w:author="Emmett Jenkins" w:date="2018-10-17T23:01:00Z"/>
        </w:rPr>
        <w:pPrChange w:id="84" w:author="Emmett Jenkins" w:date="2018-10-17T22:41:00Z">
          <w:pPr/>
        </w:pPrChange>
      </w:pPr>
      <w:ins w:id="85" w:author="Emmett Jenkins" w:date="2018-10-17T23:01:00Z">
        <w:r>
          <w:t>Z/Zo 0.3-3.0</w:t>
        </w:r>
      </w:ins>
    </w:p>
    <w:p w14:paraId="1F24F7A0" w14:textId="7274D109" w:rsidR="00175F7F" w:rsidRDefault="00175F7F" w:rsidP="00DB796D">
      <w:pPr>
        <w:pStyle w:val="ListParagraph"/>
        <w:numPr>
          <w:ilvl w:val="0"/>
          <w:numId w:val="3"/>
        </w:numPr>
        <w:rPr>
          <w:ins w:id="86" w:author="Emmett Jenkins" w:date="2018-10-17T23:05:00Z"/>
        </w:rPr>
        <w:pPrChange w:id="87" w:author="Emmett Jenkins" w:date="2018-10-17T22:41:00Z">
          <w:pPr/>
        </w:pPrChange>
      </w:pPr>
      <w:proofErr w:type="spellStart"/>
      <w:ins w:id="88" w:author="Emmett Jenkins" w:date="2018-10-17T23:01:00Z">
        <w:r>
          <w:t>LogU</w:t>
        </w:r>
        <w:proofErr w:type="spellEnd"/>
        <w:r>
          <w:t xml:space="preserve"> -6.58 – 0.42</w:t>
        </w:r>
      </w:ins>
    </w:p>
    <w:p w14:paraId="52685232" w14:textId="1364951D" w:rsidR="009C64AF" w:rsidRDefault="009C64AF" w:rsidP="00DB796D">
      <w:pPr>
        <w:pStyle w:val="ListParagraph"/>
        <w:numPr>
          <w:ilvl w:val="0"/>
          <w:numId w:val="3"/>
        </w:numPr>
        <w:rPr>
          <w:ins w:id="89" w:author="Emmett Jenkins" w:date="2018-10-17T23:01:00Z"/>
        </w:rPr>
        <w:pPrChange w:id="90" w:author="Emmett Jenkins" w:date="2018-10-17T22:41:00Z">
          <w:pPr/>
        </w:pPrChange>
      </w:pPr>
      <w:ins w:id="91" w:author="Emmett Jenkins" w:date="2018-10-17T23:05:00Z">
        <w:r>
          <w:t>Are we looking at single component model?</w:t>
        </w:r>
      </w:ins>
    </w:p>
    <w:p w14:paraId="490F7E80" w14:textId="77777777" w:rsidR="00175F7F" w:rsidRDefault="00175F7F" w:rsidP="00175F7F">
      <w:pPr>
        <w:rPr>
          <w:ins w:id="92" w:author="Emmett Jenkins" w:date="2018-10-17T23:02:00Z"/>
        </w:rPr>
      </w:pPr>
    </w:p>
    <w:p w14:paraId="244472FD" w14:textId="23115680" w:rsidR="00175F7F" w:rsidRDefault="00175F7F" w:rsidP="00175F7F">
      <w:pPr>
        <w:pStyle w:val="ListParagraph"/>
        <w:numPr>
          <w:ilvl w:val="0"/>
          <w:numId w:val="3"/>
        </w:numPr>
        <w:rPr>
          <w:ins w:id="93" w:author="Emmett Jenkins" w:date="2018-10-17T23:04:00Z"/>
        </w:rPr>
        <w:pPrChange w:id="94" w:author="Emmett Jenkins" w:date="2018-10-17T23:02:00Z">
          <w:pPr/>
        </w:pPrChange>
      </w:pPr>
      <w:proofErr w:type="spellStart"/>
      <w:ins w:id="95" w:author="Emmett Jenkins" w:date="2018-10-17T23:02:00Z">
        <w:r>
          <w:t>Komossa</w:t>
        </w:r>
        <w:proofErr w:type="spellEnd"/>
        <w:r>
          <w:t xml:space="preserve"> and Schulz include a much larger data set than </w:t>
        </w:r>
        <w:proofErr w:type="spellStart"/>
        <w:r>
          <w:t>Shuder</w:t>
        </w:r>
        <w:proofErr w:type="spellEnd"/>
        <w:r>
          <w:t xml:space="preserve"> &amp; </w:t>
        </w:r>
        <w:proofErr w:type="spellStart"/>
        <w:r>
          <w:t>Osterbrock</w:t>
        </w:r>
      </w:ins>
      <w:proofErr w:type="spellEnd"/>
      <w:ins w:id="96" w:author="Emmett Jenkins" w:date="2018-10-17T23:04:00Z">
        <w:r w:rsidR="009C64AF">
          <w:t xml:space="preserve"> (37 galaxies)</w:t>
        </w:r>
      </w:ins>
    </w:p>
    <w:p w14:paraId="39821734" w14:textId="77777777" w:rsidR="009C64AF" w:rsidRDefault="009C64AF" w:rsidP="009C64AF">
      <w:pPr>
        <w:rPr>
          <w:ins w:id="97" w:author="Emmett Jenkins" w:date="2018-10-17T23:04:00Z"/>
        </w:rPr>
        <w:pPrChange w:id="98" w:author="Emmett Jenkins" w:date="2018-10-17T23:04:00Z">
          <w:pPr>
            <w:pStyle w:val="ListParagraph"/>
            <w:numPr>
              <w:numId w:val="3"/>
            </w:numPr>
            <w:ind w:left="1440" w:hanging="360"/>
          </w:pPr>
        </w:pPrChange>
      </w:pPr>
    </w:p>
    <w:p w14:paraId="64D38E92" w14:textId="22AAC861" w:rsidR="009C64AF" w:rsidRDefault="008F1094" w:rsidP="00175F7F">
      <w:pPr>
        <w:pStyle w:val="ListParagraph"/>
        <w:numPr>
          <w:ilvl w:val="0"/>
          <w:numId w:val="3"/>
        </w:numPr>
        <w:rPr>
          <w:ins w:id="99" w:author="Emmett Jenkins" w:date="2018-10-18T09:54:00Z"/>
        </w:rPr>
        <w:pPrChange w:id="100" w:author="Emmett Jenkins" w:date="2018-10-17T23:02:00Z">
          <w:pPr/>
        </w:pPrChange>
      </w:pPr>
      <w:proofErr w:type="spellStart"/>
      <w:ins w:id="101" w:author="Emmett Jenkins" w:date="2018-10-18T09:54:00Z">
        <w:r>
          <w:t>Dopita</w:t>
        </w:r>
        <w:proofErr w:type="spellEnd"/>
        <w:r>
          <w:t xml:space="preserve"> Table 1: What do the different shock velocities/ions mean?</w:t>
        </w:r>
      </w:ins>
    </w:p>
    <w:p w14:paraId="4423C603" w14:textId="77777777" w:rsidR="008F1094" w:rsidRDefault="008F1094" w:rsidP="008F1094">
      <w:pPr>
        <w:rPr>
          <w:ins w:id="102" w:author="Emmett Jenkins" w:date="2018-10-18T09:54:00Z"/>
        </w:rPr>
        <w:pPrChange w:id="103" w:author="Emmett Jenkins" w:date="2018-10-18T09:54:00Z">
          <w:pPr>
            <w:pStyle w:val="ListParagraph"/>
            <w:numPr>
              <w:numId w:val="3"/>
            </w:numPr>
            <w:ind w:left="1440" w:hanging="360"/>
          </w:pPr>
        </w:pPrChange>
      </w:pPr>
    </w:p>
    <w:p w14:paraId="25A41448" w14:textId="77777777" w:rsidR="008F1094" w:rsidRDefault="008F1094" w:rsidP="00175F7F">
      <w:pPr>
        <w:pStyle w:val="ListParagraph"/>
        <w:numPr>
          <w:ilvl w:val="0"/>
          <w:numId w:val="3"/>
        </w:numPr>
        <w:rPr>
          <w:ins w:id="104" w:author="Chris Richardson" w:date="2018-10-08T22:48:00Z"/>
        </w:rPr>
        <w:pPrChange w:id="105" w:author="Emmett Jenkins" w:date="2018-10-17T23:02:00Z">
          <w:pPr/>
        </w:pPrChange>
      </w:pPr>
    </w:p>
    <w:p w14:paraId="50799809" w14:textId="77777777" w:rsidR="00C35121" w:rsidRDefault="00C35121" w:rsidP="0089788D">
      <w:pPr>
        <w:ind w:firstLine="720"/>
        <w:rPr>
          <w:ins w:id="106" w:author="Chris Richardson" w:date="2018-10-08T22:44:00Z"/>
        </w:rPr>
      </w:pPr>
    </w:p>
    <w:p w14:paraId="086B8D57" w14:textId="2B820F39" w:rsidR="00E40F6A" w:rsidRDefault="00B11D16" w:rsidP="0089788D">
      <w:pPr>
        <w:ind w:firstLine="720"/>
        <w:rPr>
          <w:ins w:id="107" w:author="Chris Richardson" w:date="2018-10-08T21:59:00Z"/>
        </w:rPr>
      </w:pPr>
      <w:r>
        <w:t xml:space="preserve">To model these clouds in the narrow line region, </w:t>
      </w:r>
      <w:commentRangeStart w:id="108"/>
      <w:del w:id="109" w:author="Emmett Jenkins" w:date="2018-10-09T13:32:00Z">
        <w:r w:rsidDel="008E0667">
          <w:delText>we</w:delText>
        </w:r>
        <w:commentRangeEnd w:id="108"/>
        <w:r w:rsidR="003B3E8B" w:rsidDel="008E0667">
          <w:rPr>
            <w:rStyle w:val="CommentReference"/>
          </w:rPr>
          <w:commentReference w:id="108"/>
        </w:r>
        <w:r w:rsidDel="008E0667">
          <w:delText xml:space="preserve"> typically assume some photoionization source</w:delText>
        </w:r>
      </w:del>
      <w:ins w:id="110" w:author="Emmett Jenkins" w:date="2018-10-09T13:32:00Z">
        <w:r w:rsidR="008E0667">
          <w:t>some photoionization source is assumed</w:t>
        </w:r>
      </w:ins>
      <w:r>
        <w:t xml:space="preserve">, such as the accretion disk around a central supermassive black hole in active galactic nuclei (AGN), or stellar radiation in star forming galaxies. This </w:t>
      </w:r>
      <w:ins w:id="111" w:author="Chris Richardson" w:date="2018-10-08T22:27:00Z">
        <w:r w:rsidR="00281EEE">
          <w:t xml:space="preserve">ionizing radiation </w:t>
        </w:r>
      </w:ins>
      <w:r>
        <w:t xml:space="preserve">will go through the gas cloud, and </w:t>
      </w:r>
      <w:del w:id="112" w:author="Emmett Jenkins" w:date="2018-10-09T13:33:00Z">
        <w:r w:rsidDel="008E0667">
          <w:delText>we measure spectra</w:delText>
        </w:r>
      </w:del>
      <w:ins w:id="113" w:author="Emmett Jenkins" w:date="2018-10-09T13:33:00Z">
        <w:r w:rsidR="008E0667">
          <w:t>spectra is measured</w:t>
        </w:r>
      </w:ins>
      <w:r>
        <w:t xml:space="preserve"> from this cloud. </w:t>
      </w:r>
      <w:del w:id="114" w:author="Emmett Jenkins" w:date="2018-10-09T13:33:00Z">
        <w:r w:rsidDel="008E0667">
          <w:delText>We can assume reasonable ranges for parameters</w:delText>
        </w:r>
      </w:del>
      <w:ins w:id="115" w:author="Emmett Jenkins" w:date="2018-10-09T13:33:00Z">
        <w:r w:rsidR="008E0667">
          <w:t>Reasonable ranges for parameters</w:t>
        </w:r>
      </w:ins>
      <w:r>
        <w:t xml:space="preserve"> of the cloud </w:t>
      </w:r>
      <w:ins w:id="116" w:author="Emmett Jenkins" w:date="2018-10-09T13:33:00Z">
        <w:r w:rsidR="008E0667">
          <w:t xml:space="preserve">are assumed </w:t>
        </w:r>
      </w:ins>
      <w:r>
        <w:t xml:space="preserve">such as ionization parameter, metallicity, hydrogen density, grain content etc. from previous literature. We can input these conditions into a computer program called CLOUDY that will output emission lines for a galaxy with the given input characteristics. </w:t>
      </w:r>
      <w:r w:rsidR="00A64ED0">
        <w:t>[show realistic ranges in parameters, those predict common temps, show evidence</w:t>
      </w:r>
      <w:del w:id="117"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r w:rsidR="00550ADA">
        <w:t>.</w:t>
      </w:r>
      <w:ins w:id="118" w:author="Emmett Jenkins" w:date="2018-10-17T21:39:00Z">
        <w:r w:rsidR="0089788D">
          <w:t>]</w:t>
        </w:r>
      </w:ins>
      <w:del w:id="119" w:author="Emmett Jenkins" w:date="2018-10-17T21:39:00Z">
        <w:r w:rsidR="00550ADA" w:rsidDel="0089788D">
          <w:delText xml:space="preserve"> </w:delText>
        </w:r>
        <w:r w:rsidR="00703B8C" w:rsidDel="0089788D">
          <w:delText>[typical electron temps, osterbrock ferland,]</w:delText>
        </w:r>
      </w:del>
      <w:r w:rsidR="00A633AE">
        <w:t xml:space="preserve">. As </w:t>
      </w:r>
      <w:r w:rsidR="00BA4AF3">
        <w:t>Zhang, Liang and Hammer (2013) mention, there has been no clear explanation of the temperature problem, 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A768DA">
        <w:t>, specifically OI values</w:t>
      </w:r>
      <w:r w:rsidR="00D2365A">
        <w:t>.</w:t>
      </w:r>
      <w:r w:rsidR="00E40F6A">
        <w:t xml:space="preserve"> Richardson</w:t>
      </w:r>
      <w:r w:rsidR="0087517E">
        <w:t xml:space="preserve"> et al.</w:t>
      </w:r>
      <w:r w:rsidR="00E40F6A">
        <w:t xml:space="preserve"> (2014) investigated the possibility that the temperature problem is actually a density problem causing false readings in the te</w:t>
      </w:r>
      <w:r w:rsidR="006C1684">
        <w:t>mperature sensitive line ratios,</w:t>
      </w:r>
      <w:r w:rsidR="00E40F6A">
        <w:t xml:space="preserve"> but determined that this was not actually the case. </w:t>
      </w:r>
    </w:p>
    <w:p w14:paraId="2E5D7F72" w14:textId="53EF115A" w:rsidR="002764EB" w:rsidRDefault="002764EB" w:rsidP="005E6F93">
      <w:pPr>
        <w:rPr>
          <w:ins w:id="120" w:author="Chris Richardson" w:date="2018-10-08T21:59:00Z"/>
        </w:rPr>
      </w:pPr>
    </w:p>
    <w:p w14:paraId="15799AD7" w14:textId="5F6E322B" w:rsidR="002764EB" w:rsidRDefault="002764EB" w:rsidP="005E6F93">
      <w:pPr>
        <w:rPr>
          <w:ins w:id="121" w:author="Chris Richardson" w:date="2018-10-08T21:59:00Z"/>
        </w:rPr>
      </w:pPr>
      <w:ins w:id="122" w:author="Chris Richardson" w:date="2018-10-08T21:59:00Z">
        <w:r>
          <w:t>---------------------------------------------------------</w:t>
        </w:r>
      </w:ins>
    </w:p>
    <w:p w14:paraId="21877337" w14:textId="4AA788A4" w:rsidR="002764EB" w:rsidRDefault="002764EB" w:rsidP="005E6F93">
      <w:pPr>
        <w:rPr>
          <w:ins w:id="123" w:author="Chris Richardson" w:date="2018-10-08T21:59:00Z"/>
        </w:rPr>
      </w:pPr>
      <w:ins w:id="124" w:author="Chris Richardson" w:date="2018-10-08T21:59:00Z">
        <w:r>
          <w:t>EVERYTHING BELOW THIS LINE IS METHODS]</w:t>
        </w:r>
      </w:ins>
    </w:p>
    <w:p w14:paraId="331470F7" w14:textId="3F658DF7" w:rsidR="002764EB" w:rsidRDefault="002764EB" w:rsidP="005E6F93">
      <w:pPr>
        <w:rPr>
          <w:ins w:id="125" w:author="Chris Richardson" w:date="2018-10-08T21:59:00Z"/>
        </w:rPr>
      </w:pPr>
      <w:ins w:id="126" w:author="Chris Richardson" w:date="2018-10-08T21:59:00Z">
        <w:r>
          <w:t>---------------------------------------------------------</w:t>
        </w:r>
      </w:ins>
    </w:p>
    <w:p w14:paraId="277A744E" w14:textId="77777777" w:rsidR="002764EB" w:rsidRDefault="002764EB" w:rsidP="005E6F93">
      <w:pPr>
        <w:rPr>
          <w:ins w:id="127" w:author="Chris Richardson" w:date="2018-10-08T21:59:00Z"/>
        </w:rPr>
      </w:pPr>
    </w:p>
    <w:p w14:paraId="301A9C70" w14:textId="51EB63EA" w:rsidR="002764EB" w:rsidRDefault="00281EEE" w:rsidP="005E6F93">
      <w:pPr>
        <w:rPr>
          <w:ins w:id="128" w:author="Chris Richardson" w:date="2018-10-08T22:29:00Z"/>
        </w:rPr>
      </w:pPr>
      <w:ins w:id="129"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w:t>
      </w:r>
      <w:r>
        <w:lastRenderedPageBreak/>
        <w:t xml:space="preserve">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0006760C" w:rsidR="00D040E2" w:rsidRDefault="00D040E2" w:rsidP="005E6F93">
      <w:pPr>
        <w:rPr>
          <w:b/>
        </w:rPr>
      </w:pPr>
      <w:r>
        <w:rPr>
          <w:b/>
        </w:rPr>
        <w:t>References</w:t>
      </w:r>
      <w:ins w:id="130" w:author="Chris Richardson" w:date="2018-10-08T22:04:00Z">
        <w:r w:rsidR="00E7105B">
          <w:rPr>
            <w:b/>
          </w:rPr>
          <w:t xml:space="preserve"> [I commented on this in a previous draft…you need to put these in actual citation format]</w:t>
        </w:r>
      </w:ins>
    </w:p>
    <w:p w14:paraId="2E6B7A96" w14:textId="77777777" w:rsidR="006C687B" w:rsidRDefault="006C687B" w:rsidP="001843A2">
      <w:pPr>
        <w:widowControl w:val="0"/>
        <w:autoSpaceDE w:val="0"/>
        <w:autoSpaceDN w:val="0"/>
        <w:adjustRightInd w:val="0"/>
        <w:spacing w:line="940" w:lineRule="atLeast"/>
        <w:rPr>
          <w:ins w:id="131" w:author="Emmett Jenkins" w:date="2018-10-09T12:17:00Z"/>
          <w:rFonts w:ascii="Times" w:hAnsi="Times" w:cs="Calibri"/>
          <w:color w:val="000000" w:themeColor="text1"/>
        </w:rPr>
      </w:pPr>
      <w:ins w:id="132" w:author="Emmett Jenkins" w:date="2018-10-09T12:17:00Z">
        <w:r w:rsidRPr="006C687B">
          <w:rPr>
            <w:rFonts w:ascii="Times" w:hAnsi="Times" w:cs="Calibri"/>
            <w:color w:val="000000" w:themeColor="text1"/>
            <w:rPrChange w:id="133" w:author="Emmett Jenkins" w:date="2018-10-09T12:17:00Z">
              <w:rPr>
                <w:rFonts w:ascii="Calibri" w:hAnsi="Calibri" w:cs="Calibri"/>
                <w:color w:val="000000"/>
                <w:sz w:val="78"/>
                <w:szCs w:val="78"/>
              </w:rPr>
            </w:rPrChange>
          </w:rPr>
          <w:t xml:space="preserve">Baldwin, J., Phillips, M., </w:t>
        </w:r>
        <w:proofErr w:type="spellStart"/>
        <w:r w:rsidRPr="006C687B">
          <w:rPr>
            <w:rFonts w:ascii="Times" w:hAnsi="Times" w:cs="Calibri"/>
            <w:color w:val="000000" w:themeColor="text1"/>
            <w:rPrChange w:id="134" w:author="Emmett Jenkins" w:date="2018-10-09T12:17:00Z">
              <w:rPr>
                <w:rFonts w:ascii="Calibri" w:hAnsi="Calibri" w:cs="Calibri"/>
                <w:color w:val="000000"/>
                <w:sz w:val="78"/>
                <w:szCs w:val="78"/>
              </w:rPr>
            </w:rPrChange>
          </w:rPr>
          <w:t>Terlevich</w:t>
        </w:r>
        <w:proofErr w:type="spellEnd"/>
        <w:r w:rsidRPr="006C687B">
          <w:rPr>
            <w:rFonts w:ascii="Times" w:hAnsi="Times" w:cs="Calibri"/>
            <w:color w:val="000000" w:themeColor="text1"/>
            <w:rPrChange w:id="135" w:author="Emmett Jenkins" w:date="2018-10-09T12:17:00Z">
              <w:rPr>
                <w:rFonts w:ascii="Calibri" w:hAnsi="Calibri" w:cs="Calibri"/>
                <w:color w:val="000000"/>
                <w:sz w:val="78"/>
                <w:szCs w:val="78"/>
              </w:rPr>
            </w:rPrChange>
          </w:rPr>
          <w:t>, R., 1981, PASP, 93, 5-19</w:t>
        </w:r>
        <w:r w:rsidRPr="006C687B">
          <w:rPr>
            <w:rFonts w:ascii="Times" w:hAnsi="Times" w:cs="Times"/>
            <w:color w:val="000000" w:themeColor="text1"/>
            <w:rPrChange w:id="136"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137" w:author="Emmett Jenkins" w:date="2018-10-09T12:17:00Z"/>
          <w:rFonts w:ascii="Times" w:hAnsi="Times" w:cs="Calibri"/>
          <w:color w:val="000000" w:themeColor="text1"/>
          <w:rPrChange w:id="138" w:author="Emmett Jenkins" w:date="2018-10-09T12:17:00Z">
            <w:rPr>
              <w:del w:id="139" w:author="Emmett Jenkins" w:date="2018-10-09T12:17:00Z"/>
            </w:rPr>
          </w:rPrChange>
        </w:rPr>
      </w:pPr>
      <w:del w:id="140" w:author="Emmett Jenkins" w:date="2018-10-09T12:17:00Z">
        <w:r w:rsidRPr="006C687B" w:rsidDel="006C687B">
          <w:rPr>
            <w:rFonts w:ascii="Times" w:hAnsi="Times" w:cs="Calibri"/>
            <w:color w:val="000000" w:themeColor="text1"/>
            <w:rPrChange w:id="141"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142" w:author="Emmett Jenkins" w:date="2018-10-09T12:15:00Z"/>
          <w:rFonts w:ascii="Times" w:hAnsi="Times" w:cs="Times"/>
          <w:color w:val="000000" w:themeColor="text1"/>
          <w:rPrChange w:id="143" w:author="Emmett Jenkins" w:date="2018-10-09T12:16:00Z">
            <w:rPr>
              <w:ins w:id="144" w:author="Emmett Jenkins" w:date="2018-10-09T12:15:00Z"/>
              <w:rFonts w:ascii="Times" w:hAnsi="Times" w:cs="Times"/>
              <w:color w:val="000000"/>
            </w:rPr>
          </w:rPrChange>
        </w:rPr>
      </w:pPr>
      <w:proofErr w:type="spellStart"/>
      <w:ins w:id="145" w:author="Emmett Jenkins" w:date="2018-10-09T12:15:00Z">
        <w:r w:rsidRPr="006C687B">
          <w:rPr>
            <w:rFonts w:ascii="Times" w:hAnsi="Times" w:cs="Calibri"/>
            <w:color w:val="000000" w:themeColor="text1"/>
            <w:rPrChange w:id="146" w:author="Emmett Jenkins" w:date="2018-10-09T12:16:00Z">
              <w:rPr>
                <w:rFonts w:ascii="Calibri" w:hAnsi="Calibri" w:cs="Calibri"/>
                <w:color w:val="000000"/>
                <w:sz w:val="78"/>
                <w:szCs w:val="78"/>
              </w:rPr>
            </w:rPrChange>
          </w:rPr>
          <w:t>Kewley</w:t>
        </w:r>
        <w:proofErr w:type="spellEnd"/>
        <w:r w:rsidRPr="006C687B">
          <w:rPr>
            <w:rFonts w:ascii="Times" w:hAnsi="Times" w:cs="Calibri"/>
            <w:color w:val="000000" w:themeColor="text1"/>
            <w:rPrChange w:id="147" w:author="Emmett Jenkins" w:date="2018-10-09T12:16:00Z">
              <w:rPr>
                <w:rFonts w:ascii="Calibri" w:hAnsi="Calibri" w:cs="Calibri"/>
                <w:color w:val="000000"/>
                <w:sz w:val="78"/>
                <w:szCs w:val="78"/>
              </w:rPr>
            </w:rPrChange>
          </w:rPr>
          <w:t>,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148" w:author="Emmett Jenkins" w:date="2018-10-09T12:16:00Z"/>
          <w:rFonts w:ascii="Times" w:hAnsi="Times" w:cs="Times"/>
          <w:color w:val="000000" w:themeColor="text1"/>
          <w:rPrChange w:id="149" w:author="Emmett Jenkins" w:date="2018-10-09T12:16:00Z">
            <w:rPr>
              <w:ins w:id="150" w:author="Emmett Jenkins" w:date="2018-10-09T12:16:00Z"/>
              <w:rFonts w:ascii="Times" w:hAnsi="Times" w:cs="Times"/>
              <w:color w:val="000000"/>
            </w:rPr>
          </w:rPrChange>
        </w:rPr>
      </w:pPr>
      <w:proofErr w:type="spellStart"/>
      <w:ins w:id="151" w:author="Emmett Jenkins" w:date="2018-10-09T12:16:00Z">
        <w:r w:rsidRPr="006C687B">
          <w:rPr>
            <w:rFonts w:ascii="Times" w:hAnsi="Times" w:cs="Calibri"/>
            <w:color w:val="000000" w:themeColor="text1"/>
            <w:rPrChange w:id="152" w:author="Emmett Jenkins" w:date="2018-10-09T12:16:00Z">
              <w:rPr>
                <w:rFonts w:ascii="Calibri" w:hAnsi="Calibri" w:cs="Calibri"/>
                <w:color w:val="000000"/>
                <w:sz w:val="78"/>
                <w:szCs w:val="78"/>
              </w:rPr>
            </w:rPrChange>
          </w:rPr>
          <w:t>Osterbrock</w:t>
        </w:r>
        <w:proofErr w:type="spellEnd"/>
        <w:r w:rsidRPr="006C687B">
          <w:rPr>
            <w:rFonts w:ascii="Times" w:hAnsi="Times" w:cs="Calibri"/>
            <w:color w:val="000000" w:themeColor="text1"/>
            <w:rPrChange w:id="153" w:author="Emmett Jenkins" w:date="2018-10-09T12:16:00Z">
              <w:rPr>
                <w:rFonts w:ascii="Calibri" w:hAnsi="Calibri" w:cs="Calibri"/>
                <w:color w:val="000000"/>
                <w:sz w:val="78"/>
                <w:szCs w:val="78"/>
              </w:rPr>
            </w:rPrChange>
          </w:rPr>
          <w:t xml:space="preserve">, D., </w:t>
        </w:r>
        <w:proofErr w:type="spellStart"/>
        <w:r w:rsidRPr="006C687B">
          <w:rPr>
            <w:rFonts w:ascii="Times" w:hAnsi="Times" w:cs="Calibri"/>
            <w:color w:val="000000" w:themeColor="text1"/>
            <w:rPrChange w:id="154" w:author="Emmett Jenkins" w:date="2018-10-09T12:16:00Z">
              <w:rPr>
                <w:rFonts w:ascii="Calibri" w:hAnsi="Calibri" w:cs="Calibri"/>
                <w:color w:val="000000"/>
                <w:sz w:val="78"/>
                <w:szCs w:val="78"/>
              </w:rPr>
            </w:rPrChange>
          </w:rPr>
          <w:t>Ferland</w:t>
        </w:r>
        <w:proofErr w:type="spellEnd"/>
        <w:r w:rsidRPr="006C687B">
          <w:rPr>
            <w:rFonts w:ascii="Times" w:hAnsi="Times" w:cs="Calibri"/>
            <w:color w:val="000000" w:themeColor="text1"/>
            <w:rPrChange w:id="155" w:author="Emmett Jenkins" w:date="2018-10-09T12:16:00Z">
              <w:rPr>
                <w:rFonts w:ascii="Calibri" w:hAnsi="Calibri" w:cs="Calibri"/>
                <w:color w:val="000000"/>
                <w:sz w:val="78"/>
                <w:szCs w:val="78"/>
              </w:rPr>
            </w:rPrChange>
          </w:rPr>
          <w:t xml:space="preserve">, G., 2006, </w:t>
        </w:r>
        <w:r w:rsidRPr="006C687B">
          <w:rPr>
            <w:rFonts w:ascii="Times" w:hAnsi="Times" w:cs="Calibri"/>
            <w:i/>
            <w:iCs/>
            <w:color w:val="000000" w:themeColor="text1"/>
            <w:rPrChange w:id="156"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157" w:author="Emmett Jenkins" w:date="2018-10-09T12:17:00Z"/>
          <w:rFonts w:ascii="Times" w:hAnsi="Times" w:cs="Times"/>
          <w:color w:val="000000" w:themeColor="text1"/>
          <w:rPrChange w:id="158" w:author="Emmett Jenkins" w:date="2018-10-09T12:17:00Z">
            <w:rPr>
              <w:ins w:id="159" w:author="Emmett Jenkins" w:date="2018-10-09T12:17:00Z"/>
              <w:rFonts w:ascii="Times" w:hAnsi="Times" w:cs="Times"/>
              <w:color w:val="000000"/>
            </w:rPr>
          </w:rPrChange>
        </w:rPr>
      </w:pPr>
      <w:ins w:id="160" w:author="Emmett Jenkins" w:date="2018-10-09T12:17:00Z">
        <w:r w:rsidRPr="006C687B">
          <w:rPr>
            <w:rFonts w:ascii="Times" w:hAnsi="Times" w:cs="Calibri"/>
            <w:color w:val="000000" w:themeColor="text1"/>
            <w:rPrChange w:id="161"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6C687B">
          <w:rPr>
            <w:rFonts w:ascii="Times" w:hAnsi="Times" w:cs="Calibri"/>
            <w:color w:val="000000" w:themeColor="text1"/>
            <w:rPrChange w:id="162"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163" w:author="Emmett Jenkins" w:date="2018-10-09T12:16:00Z"/>
          <w:color w:val="000000" w:themeColor="text1"/>
        </w:rPr>
      </w:pPr>
      <w:ins w:id="164" w:author="Emmett Jenkins" w:date="2018-10-09T12:15:00Z">
        <w:r w:rsidRPr="006C687B" w:rsidDel="001843A2">
          <w:rPr>
            <w:color w:val="000000" w:themeColor="text1"/>
            <w:rPrChange w:id="165" w:author="Emmett Jenkins" w:date="2018-10-09T12:15:00Z">
              <w:rPr/>
            </w:rPrChange>
          </w:rPr>
          <w:t xml:space="preserve"> </w:t>
        </w:r>
      </w:ins>
    </w:p>
    <w:p w14:paraId="773B1324" w14:textId="4AAED74A" w:rsidR="00D040E2" w:rsidRPr="0017450F" w:rsidDel="001843A2" w:rsidRDefault="00D040E2" w:rsidP="001843A2">
      <w:pPr>
        <w:rPr>
          <w:del w:id="166" w:author="Emmett Jenkins" w:date="2018-10-09T12:15:00Z"/>
          <w:rFonts w:ascii="Times" w:hAnsi="Times"/>
          <w:color w:val="000000" w:themeColor="text1"/>
          <w:rPrChange w:id="167" w:author="Emmett Jenkins" w:date="2018-10-09T12:24:00Z">
            <w:rPr>
              <w:del w:id="168" w:author="Emmett Jenkins" w:date="2018-10-09T12:15:00Z"/>
            </w:rPr>
          </w:rPrChange>
        </w:rPr>
      </w:pPr>
      <w:del w:id="169" w:author="Emmett Jenkins" w:date="2018-10-09T12:15:00Z">
        <w:r w:rsidRPr="0017450F" w:rsidDel="001843A2">
          <w:rPr>
            <w:rFonts w:ascii="Times" w:hAnsi="Times"/>
            <w:color w:val="000000" w:themeColor="text1"/>
            <w:rPrChange w:id="170" w:author="Emmett Jenkins" w:date="2018-10-09T12:24:00Z">
              <w:rPr/>
            </w:rPrChange>
          </w:rPr>
          <w:delText>Kewley</w:delText>
        </w:r>
      </w:del>
    </w:p>
    <w:p w14:paraId="7A069CEE" w14:textId="77777777" w:rsidR="0017450F" w:rsidRDefault="0017450F" w:rsidP="0017450F">
      <w:pPr>
        <w:widowControl w:val="0"/>
        <w:autoSpaceDE w:val="0"/>
        <w:autoSpaceDN w:val="0"/>
        <w:adjustRightInd w:val="0"/>
        <w:spacing w:line="940" w:lineRule="atLeast"/>
        <w:rPr>
          <w:ins w:id="171" w:author="Emmett Jenkins" w:date="2018-10-18T10:15:00Z"/>
          <w:rFonts w:ascii="Times" w:hAnsi="Times" w:cs="Calibri"/>
          <w:color w:val="000000" w:themeColor="text1"/>
        </w:rPr>
      </w:pPr>
      <w:proofErr w:type="spellStart"/>
      <w:ins w:id="172" w:author="Emmett Jenkins" w:date="2018-10-09T12:24:00Z">
        <w:r w:rsidRPr="0017450F">
          <w:rPr>
            <w:rFonts w:ascii="Times" w:hAnsi="Times" w:cs="Calibri"/>
            <w:color w:val="000000" w:themeColor="text1"/>
            <w:rPrChange w:id="173" w:author="Emmett Jenkins" w:date="2018-10-09T12:24:00Z">
              <w:rPr>
                <w:rFonts w:ascii="Calibri" w:hAnsi="Calibri" w:cs="Calibri"/>
                <w:color w:val="000000"/>
                <w:sz w:val="78"/>
                <w:szCs w:val="78"/>
              </w:rPr>
            </w:rPrChange>
          </w:rPr>
          <w:t>Ferland</w:t>
        </w:r>
        <w:proofErr w:type="spellEnd"/>
        <w:r w:rsidRPr="0017450F">
          <w:rPr>
            <w:rFonts w:ascii="Times" w:hAnsi="Times" w:cs="Calibri"/>
            <w:color w:val="000000" w:themeColor="text1"/>
            <w:rPrChange w:id="174" w:author="Emmett Jenkins" w:date="2018-10-09T12:24:00Z">
              <w:rPr>
                <w:rFonts w:ascii="Calibri" w:hAnsi="Calibri" w:cs="Calibri"/>
                <w:color w:val="000000"/>
                <w:sz w:val="78"/>
                <w:szCs w:val="78"/>
              </w:rPr>
            </w:rPrChange>
          </w:rPr>
          <w:t xml:space="preserve"> et al., 2013, </w:t>
        </w:r>
        <w:proofErr w:type="spellStart"/>
        <w:r w:rsidRPr="0017450F">
          <w:rPr>
            <w:rFonts w:ascii="Times" w:hAnsi="Times" w:cs="Calibri"/>
            <w:color w:val="000000" w:themeColor="text1"/>
            <w:rPrChange w:id="175" w:author="Emmett Jenkins" w:date="2018-10-09T12:24:00Z">
              <w:rPr>
                <w:rFonts w:ascii="Calibri" w:hAnsi="Calibri" w:cs="Calibri"/>
                <w:color w:val="000000"/>
                <w:sz w:val="78"/>
                <w:szCs w:val="78"/>
              </w:rPr>
            </w:rPrChange>
          </w:rPr>
          <w:t>arXiv</w:t>
        </w:r>
        <w:proofErr w:type="spellEnd"/>
        <w:r w:rsidRPr="0017450F">
          <w:rPr>
            <w:rFonts w:ascii="Times" w:hAnsi="Times" w:cs="Calibri"/>
            <w:color w:val="000000" w:themeColor="text1"/>
            <w:rPrChange w:id="176" w:author="Emmett Jenkins" w:date="2018-10-09T12:24:00Z">
              <w:rPr>
                <w:rFonts w:ascii="Calibri" w:hAnsi="Calibri" w:cs="Calibri"/>
                <w:color w:val="000000"/>
                <w:sz w:val="78"/>
                <w:szCs w:val="78"/>
              </w:rPr>
            </w:rPrChange>
          </w:rPr>
          <w:t>: 1302.4485</w:t>
        </w:r>
      </w:ins>
    </w:p>
    <w:p w14:paraId="40150B7F" w14:textId="25E2F8A5" w:rsidR="00B45BD8" w:rsidRPr="00B45BD8" w:rsidRDefault="00085CC3" w:rsidP="0017450F">
      <w:pPr>
        <w:widowControl w:val="0"/>
        <w:autoSpaceDE w:val="0"/>
        <w:autoSpaceDN w:val="0"/>
        <w:adjustRightInd w:val="0"/>
        <w:spacing w:line="940" w:lineRule="atLeast"/>
        <w:rPr>
          <w:ins w:id="177" w:author="Emmett Jenkins" w:date="2018-10-09T12:24:00Z"/>
          <w:rFonts w:ascii="Times" w:hAnsi="Times" w:cs="Calibri"/>
          <w:color w:val="000000" w:themeColor="text1"/>
          <w:rPrChange w:id="178" w:author="Emmett Jenkins" w:date="2018-10-18T10:16:00Z">
            <w:rPr>
              <w:ins w:id="179" w:author="Emmett Jenkins" w:date="2018-10-09T12:24:00Z"/>
              <w:rFonts w:ascii="Times" w:hAnsi="Times" w:cs="Times"/>
              <w:color w:val="000000"/>
            </w:rPr>
          </w:rPrChange>
        </w:rPr>
      </w:pPr>
      <w:proofErr w:type="spellStart"/>
      <w:ins w:id="180" w:author="Emmett Jenkins" w:date="2018-10-18T10:15:00Z">
        <w:r>
          <w:rPr>
            <w:rFonts w:ascii="Times" w:hAnsi="Times" w:cs="Calibri"/>
            <w:color w:val="000000" w:themeColor="text1"/>
          </w:rPr>
          <w:lastRenderedPageBreak/>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ins>
      <w:ins w:id="181"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182" w:author="Emmett Jenkins" w:date="2018-10-09T12:24:00Z"/>
        </w:rPr>
      </w:pPr>
      <w:del w:id="183" w:author="Emmett Jenkins" w:date="2018-10-09T12:24:00Z">
        <w:r w:rsidDel="0017450F">
          <w:delText>Cloudy</w:delText>
        </w:r>
      </w:del>
    </w:p>
    <w:p w14:paraId="2EB342A7" w14:textId="77777777" w:rsidR="00085291" w:rsidRDefault="00085291" w:rsidP="005E6F93">
      <w:pPr>
        <w:rPr>
          <w:ins w:id="184" w:author="Emmett Jenkins" w:date="2018-10-09T12:23:00Z"/>
        </w:rPr>
      </w:pPr>
      <w:proofErr w:type="spellStart"/>
      <w:ins w:id="185" w:author="Emmett Jenkins" w:date="2018-10-09T12:23:00Z">
        <w:r w:rsidRPr="00085291">
          <w:rPr>
            <w:rFonts w:ascii="Times" w:hAnsi="Times" w:cs="Calibri"/>
            <w:color w:val="000000" w:themeColor="text1"/>
            <w:rPrChange w:id="186" w:author="Emmett Jenkins" w:date="2018-10-09T12:23:00Z">
              <w:rPr>
                <w:rFonts w:ascii="Calibri" w:hAnsi="Calibri" w:cs="Calibri"/>
                <w:color w:val="000000"/>
                <w:sz w:val="78"/>
                <w:szCs w:val="78"/>
              </w:rPr>
            </w:rPrChange>
          </w:rPr>
          <w:t>Albareti</w:t>
        </w:r>
        <w:proofErr w:type="spellEnd"/>
        <w:r w:rsidRPr="00085291">
          <w:rPr>
            <w:rFonts w:ascii="Times" w:hAnsi="Times" w:cs="Calibri"/>
            <w:color w:val="000000" w:themeColor="text1"/>
            <w:rPrChange w:id="187" w:author="Emmett Jenkins" w:date="2018-10-09T12:23:00Z">
              <w:rPr>
                <w:rFonts w:ascii="Calibri" w:hAnsi="Calibri" w:cs="Calibri"/>
                <w:color w:val="000000"/>
                <w:sz w:val="78"/>
                <w:szCs w:val="78"/>
              </w:rPr>
            </w:rPrChange>
          </w:rPr>
          <w:t xml:space="preserve"> et al., 2015, </w:t>
        </w:r>
        <w:proofErr w:type="spellStart"/>
        <w:r w:rsidRPr="00085291">
          <w:rPr>
            <w:rFonts w:ascii="Times" w:hAnsi="Times" w:cs="Calibri"/>
            <w:color w:val="000000" w:themeColor="text1"/>
            <w:rPrChange w:id="188" w:author="Emmett Jenkins" w:date="2018-10-09T12:23:00Z">
              <w:rPr>
                <w:rFonts w:ascii="Calibri" w:hAnsi="Calibri" w:cs="Calibri"/>
                <w:color w:val="000000"/>
                <w:sz w:val="78"/>
                <w:szCs w:val="78"/>
              </w:rPr>
            </w:rPrChange>
          </w:rPr>
          <w:t>arXiv</w:t>
        </w:r>
        <w:proofErr w:type="spellEnd"/>
        <w:r w:rsidRPr="00085291">
          <w:rPr>
            <w:rFonts w:ascii="Times" w:hAnsi="Times" w:cs="Calibri"/>
            <w:color w:val="000000" w:themeColor="text1"/>
            <w:rPrChange w:id="189" w:author="Emmett Jenkins" w:date="2018-10-09T12:23:00Z">
              <w:rPr>
                <w:rFonts w:ascii="Calibri" w:hAnsi="Calibri" w:cs="Calibri"/>
                <w:color w:val="000000"/>
                <w:sz w:val="78"/>
                <w:szCs w:val="78"/>
              </w:rPr>
            </w:rPrChange>
          </w:rPr>
          <w:t>: 1501.00963</w:t>
        </w:r>
        <w:r w:rsidRPr="00085291">
          <w:rPr>
            <w:rFonts w:ascii="Times" w:hAnsi="Times" w:cs="Times"/>
            <w:color w:val="000000" w:themeColor="text1"/>
            <w:rPrChange w:id="190"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191" w:author="Emmett Jenkins" w:date="2018-10-09T12:23:00Z"/>
        </w:rPr>
      </w:pPr>
      <w:del w:id="192" w:author="Emmett Jenkins" w:date="2018-10-09T12:23:00Z">
        <w:r w:rsidRPr="00085291" w:rsidDel="00085291">
          <w:delText>SDSS</w:delText>
        </w:r>
      </w:del>
    </w:p>
    <w:p w14:paraId="42B755A2" w14:textId="1F1B616C" w:rsidR="00D040E2" w:rsidDel="002F46E6" w:rsidRDefault="00E40F6A" w:rsidP="005E6F93">
      <w:pPr>
        <w:rPr>
          <w:del w:id="193" w:author="Emmett Jenkins" w:date="2018-10-09T12:21:00Z"/>
        </w:rPr>
      </w:pPr>
      <w:del w:id="194" w:author="Emmett Jenkins" w:date="2018-10-09T12:21:00Z">
        <w:r w:rsidDel="002F46E6">
          <w:delText>Richardson 2014</w:delText>
        </w:r>
      </w:del>
    </w:p>
    <w:p w14:paraId="671B00E3" w14:textId="50960917" w:rsidR="00E40F6A" w:rsidRDefault="00E40F6A" w:rsidP="005E6F93">
      <w:proofErr w:type="spellStart"/>
      <w:r>
        <w:t>Komossa</w:t>
      </w:r>
      <w:proofErr w:type="spellEnd"/>
      <w:ins w:id="195" w:author="Emmett Jenkins" w:date="2018-10-09T12:19:00Z">
        <w:r w:rsidR="002F46E6">
          <w:t xml:space="preserve">, S., </w:t>
        </w:r>
      </w:ins>
      <w:del w:id="196" w:author="Emmett Jenkins" w:date="2018-10-09T12:19:00Z">
        <w:r w:rsidDel="002F46E6">
          <w:delText xml:space="preserve"> </w:delText>
        </w:r>
      </w:del>
      <w:del w:id="197" w:author="Emmett Jenkins" w:date="2018-10-09T12:20:00Z">
        <w:r w:rsidDel="002F46E6">
          <w:delText xml:space="preserve">&amp; </w:delText>
        </w:r>
      </w:del>
      <w:r>
        <w:t>Schulz</w:t>
      </w:r>
      <w:ins w:id="198" w:author="Emmett Jenkins" w:date="2018-10-09T12:20:00Z">
        <w:r w:rsidR="002F46E6">
          <w:t>, H., 1997, Astronomy and Astrophysics, 323, 31-46</w:t>
        </w:r>
      </w:ins>
    </w:p>
    <w:p w14:paraId="58A9E9EE" w14:textId="1DC02AFE" w:rsidR="00E40F6A" w:rsidRDefault="00E40F6A" w:rsidP="005E6F93">
      <w:del w:id="199" w:author="Emmett Jenkins" w:date="2018-10-09T12:25:00Z">
        <w:r w:rsidDel="0017450F">
          <w:delText>Zhang, Liang Hammer</w:delText>
        </w:r>
      </w:del>
      <w:ins w:id="200" w:author="Emmett Jenkins" w:date="2018-10-09T12:25:00Z">
        <w:r w:rsidR="0017450F">
          <w:t>Zhang, Z.T., Liang, Y.C., Hammer, F.</w:t>
        </w:r>
        <w:proofErr w:type="gramStart"/>
        <w:r w:rsidR="0017450F">
          <w:t xml:space="preserve">,  </w:t>
        </w:r>
      </w:ins>
      <w:ins w:id="201" w:author="Emmett Jenkins" w:date="2018-10-09T12:26:00Z">
        <w:r w:rsidR="0017450F">
          <w:t>2013</w:t>
        </w:r>
        <w:proofErr w:type="gramEnd"/>
        <w:r w:rsidR="0017450F">
          <w:t>,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8"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085291"/>
    <w:rsid w:val="00085CC3"/>
    <w:rsid w:val="000F3A30"/>
    <w:rsid w:val="0017450F"/>
    <w:rsid w:val="00175F7F"/>
    <w:rsid w:val="00182FEB"/>
    <w:rsid w:val="001843A2"/>
    <w:rsid w:val="0018546B"/>
    <w:rsid w:val="00194855"/>
    <w:rsid w:val="001A134D"/>
    <w:rsid w:val="001D2958"/>
    <w:rsid w:val="002764EB"/>
    <w:rsid w:val="002766A3"/>
    <w:rsid w:val="00281EEE"/>
    <w:rsid w:val="002F46E6"/>
    <w:rsid w:val="00337DEE"/>
    <w:rsid w:val="003A116C"/>
    <w:rsid w:val="003B3E8B"/>
    <w:rsid w:val="003C4D99"/>
    <w:rsid w:val="0048786E"/>
    <w:rsid w:val="004941CD"/>
    <w:rsid w:val="00494A69"/>
    <w:rsid w:val="004B2119"/>
    <w:rsid w:val="004B3DE7"/>
    <w:rsid w:val="004D5659"/>
    <w:rsid w:val="005470F4"/>
    <w:rsid w:val="00550ADA"/>
    <w:rsid w:val="005E6F93"/>
    <w:rsid w:val="006774CF"/>
    <w:rsid w:val="006B0A23"/>
    <w:rsid w:val="006C1684"/>
    <w:rsid w:val="006C687B"/>
    <w:rsid w:val="00703B8C"/>
    <w:rsid w:val="007122A4"/>
    <w:rsid w:val="00743255"/>
    <w:rsid w:val="00747478"/>
    <w:rsid w:val="00750157"/>
    <w:rsid w:val="00756DCE"/>
    <w:rsid w:val="0076000D"/>
    <w:rsid w:val="00794AE2"/>
    <w:rsid w:val="007C2537"/>
    <w:rsid w:val="007C6C45"/>
    <w:rsid w:val="0087517E"/>
    <w:rsid w:val="0089788D"/>
    <w:rsid w:val="008A40AC"/>
    <w:rsid w:val="008E0667"/>
    <w:rsid w:val="008F1094"/>
    <w:rsid w:val="00907B7F"/>
    <w:rsid w:val="009410A0"/>
    <w:rsid w:val="00966CE0"/>
    <w:rsid w:val="00970490"/>
    <w:rsid w:val="009B7421"/>
    <w:rsid w:val="009C64AF"/>
    <w:rsid w:val="009E19F6"/>
    <w:rsid w:val="00A61AFF"/>
    <w:rsid w:val="00A633AE"/>
    <w:rsid w:val="00A64ED0"/>
    <w:rsid w:val="00A74122"/>
    <w:rsid w:val="00A768DA"/>
    <w:rsid w:val="00A878A5"/>
    <w:rsid w:val="00AF6A09"/>
    <w:rsid w:val="00B11D16"/>
    <w:rsid w:val="00B26FE6"/>
    <w:rsid w:val="00B312A8"/>
    <w:rsid w:val="00B32E01"/>
    <w:rsid w:val="00B43DE2"/>
    <w:rsid w:val="00B45BD8"/>
    <w:rsid w:val="00B822A9"/>
    <w:rsid w:val="00BA4AF3"/>
    <w:rsid w:val="00BD0D4D"/>
    <w:rsid w:val="00BF0C7A"/>
    <w:rsid w:val="00BF33AD"/>
    <w:rsid w:val="00C121D6"/>
    <w:rsid w:val="00C35121"/>
    <w:rsid w:val="00CA0250"/>
    <w:rsid w:val="00CA5EC0"/>
    <w:rsid w:val="00CB4EE1"/>
    <w:rsid w:val="00D040E2"/>
    <w:rsid w:val="00D043DF"/>
    <w:rsid w:val="00D2365A"/>
    <w:rsid w:val="00D9767F"/>
    <w:rsid w:val="00DB796D"/>
    <w:rsid w:val="00DD627D"/>
    <w:rsid w:val="00DE41C1"/>
    <w:rsid w:val="00DF7249"/>
    <w:rsid w:val="00E40F6A"/>
    <w:rsid w:val="00E51DCA"/>
    <w:rsid w:val="00E7105B"/>
    <w:rsid w:val="00E80B9F"/>
    <w:rsid w:val="00E81172"/>
    <w:rsid w:val="00E87998"/>
    <w:rsid w:val="00F94250"/>
    <w:rsid w:val="00FB1B2D"/>
    <w:rsid w:val="00FD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1355</Words>
  <Characters>6155</Characters>
  <Application>Microsoft Macintosh Word</Application>
  <DocSecurity>0</DocSecurity>
  <Lines>130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2</cp:revision>
  <dcterms:created xsi:type="dcterms:W3CDTF">2018-10-18T14:38:00Z</dcterms:created>
  <dcterms:modified xsi:type="dcterms:W3CDTF">2018-10-18T14:38:00Z</dcterms:modified>
</cp:coreProperties>
</file>