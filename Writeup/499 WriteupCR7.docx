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6B01F399"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r w:rsidR="008E38B3">
        <w:t xml:space="preserve"> They ment</w:t>
      </w:r>
      <w:r w:rsidR="009A70E9">
        <w:t xml:space="preserve">ion proposed explanations for the temperature problem, and conclude that the only explanation that can account for the emission spectrums as a whole would be low metallicity. </w:t>
      </w:r>
      <w:r w:rsidR="00CA3F7D">
        <w:t>Metals in the gas provide a cooling effect, and therefore decreasing electron temperatures.</w:t>
      </w:r>
    </w:p>
    <w:p w14:paraId="6D690975" w14:textId="6E8F42D2" w:rsidR="00CC0380"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r w:rsidR="003B7E9F">
        <w:t xml:space="preserve">They use a diagnostic diagram that shows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3B7E9F">
        <w:t>, which is particularly sensitive to shock excitation (</w:t>
      </w:r>
      <w:proofErr w:type="spellStart"/>
      <w:r w:rsidR="003B7E9F">
        <w:t>Kewley</w:t>
      </w:r>
      <w:proofErr w:type="spellEnd"/>
      <w:r w:rsidR="00B16B80">
        <w:t xml:space="preserve"> et al.</w:t>
      </w:r>
      <w:r w:rsidR="003B7E9F">
        <w:t xml:space="preserve"> 2006). This plot neatly separates star-forming, AGN and LINER galaxies </w:t>
      </w:r>
      <w:r w:rsidR="003E16E5">
        <w:t xml:space="preserve">and </w:t>
      </w:r>
      <w:r w:rsidR="00D11D9F">
        <w:t>overlaying their shock models on this diagram reveals relevant information.</w:t>
      </w:r>
      <w:r w:rsidR="008773A9">
        <w:t xml:space="preserve"> </w:t>
      </w:r>
      <w:r w:rsidR="00D11D9F">
        <w:t>T</w:t>
      </w:r>
      <w:r w:rsidR="00FE0C4F">
        <w:t xml:space="preserve">hough the lower velocity shocks </w:t>
      </w:r>
      <w:r w:rsidR="00FE0C4F">
        <w:lastRenderedPageBreak/>
        <w:t xml:space="preserve">produce high electron temperature, </w:t>
      </w:r>
      <w:r w:rsidR="00EA2DED">
        <w:t>in fact up to 6.</w:t>
      </w:r>
      <w:r w:rsidR="00EA2DED" w:rsidRPr="00EA2DED">
        <w:t>5x10</w:t>
      </w:r>
      <w:r w:rsidR="00EA2DED">
        <w:rPr>
          <w:vertAlign w:val="superscript"/>
        </w:rPr>
        <w:t>4</w:t>
      </w:r>
      <w:r w:rsidR="00EA2DED">
        <w:t>K</w:t>
      </w:r>
      <w:r w:rsidR="00D11D9F">
        <w:t xml:space="preserve">, </w:t>
      </w:r>
      <w:r w:rsidR="00FE0C4F">
        <w:t>these models fall inside the LINER category.</w:t>
      </w:r>
      <w:r w:rsidR="00E925A9">
        <w:t xml:space="preserve"> </w:t>
      </w:r>
      <w:r w:rsidR="00212293">
        <w:t xml:space="preserve">Though this shock heating provides high electron temperatures, nearly all of these shock heated galaxies </w:t>
      </w:r>
      <w:r w:rsidR="002106EA">
        <w:t>led to</w:t>
      </w:r>
      <w:r w:rsidR="00212293">
        <w:t xml:space="preserve"> </w:t>
      </w:r>
      <w:r w:rsidR="002106EA">
        <w:t xml:space="preserve">a </w:t>
      </w:r>
      <w:r w:rsidR="00212293">
        <w:t>LINER</w:t>
      </w:r>
      <w:r w:rsidR="002106EA">
        <w:t xml:space="preserve"> (</w:t>
      </w:r>
      <w:r w:rsidR="00212293">
        <w:t>low ionization narrow emission line regions</w:t>
      </w:r>
      <w:r w:rsidR="002106EA">
        <w:t>) classification due to strong neutral line emission</w:t>
      </w:r>
      <w:r w:rsidR="00212293">
        <w:t xml:space="preserve">. </w:t>
      </w:r>
      <w:r w:rsidR="006D4A0B">
        <w:t xml:space="preserve">Many </w:t>
      </w:r>
      <w:r w:rsidR="00212293">
        <w:t>LINERs</w:t>
      </w:r>
      <w:r w:rsidR="006D4A0B">
        <w:t xml:space="preserve"> are thought to be</w:t>
      </w:r>
      <w:r w:rsidR="00212293">
        <w:t xml:space="preserve"> shock heated AGN, but these results do not provide an explanation for the high temperature </w:t>
      </w:r>
      <w:r w:rsidR="00A906FF">
        <w:t xml:space="preserve">photoionized </w:t>
      </w:r>
      <w:r w:rsidR="00212293">
        <w:t>AGN</w:t>
      </w:r>
      <w:r w:rsidR="006D4A0B">
        <w:t xml:space="preserve"> classified as </w:t>
      </w:r>
      <w:proofErr w:type="spellStart"/>
      <w:r w:rsidR="006D4A0B">
        <w:t>Seyferts</w:t>
      </w:r>
      <w:proofErr w:type="spellEnd"/>
      <w:r w:rsidR="00212293">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3A475118"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w:t>
      </w:r>
      <w:r w:rsidR="00BF56C9">
        <w:t xml:space="preserve">As we mentioned, </w:t>
      </w:r>
      <w:proofErr w:type="spellStart"/>
      <w:r w:rsidR="00BF56C9">
        <w:t>Komossa</w:t>
      </w:r>
      <w:proofErr w:type="spellEnd"/>
      <w:r w:rsidR="00BF56C9">
        <w:t xml:space="preserve"> &amp; Schulz</w:t>
      </w:r>
      <w:r>
        <w:t xml:space="preserve"> </w:t>
      </w:r>
      <w:ins w:id="0" w:author="Chris Richardson" w:date="2019-03-08T15:33:00Z">
        <w:r w:rsidR="00EB7523">
          <w:t xml:space="preserve">(1997) </w:t>
        </w:r>
      </w:ins>
      <w:r>
        <w:t>also touch</w:t>
      </w:r>
      <w:r w:rsidR="008F5D2E">
        <w:t>ed</w:t>
      </w:r>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if we observe high electron temperature and low metallicity from </w:t>
      </w:r>
      <w:r w:rsidR="002471C9">
        <w:t>an</w:t>
      </w:r>
      <w:r w:rsidR="002F3629">
        <w:t xml:space="preserve"> NLR, it is likely that the </w:t>
      </w:r>
      <w:r w:rsidR="002F3629">
        <w:lastRenderedPageBreak/>
        <w:t>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196FB364" w14:textId="77777777" w:rsidR="00856799" w:rsidRDefault="00856799" w:rsidP="00FB2567"/>
    <w:p w14:paraId="50799809" w14:textId="2901E136" w:rsidR="00C35121" w:rsidRDefault="005B34CD" w:rsidP="0089788D">
      <w:pPr>
        <w:ind w:firstLine="720"/>
      </w:pPr>
      <w:r w:rsidDel="002D4EAF">
        <w:t xml:space="preserve"> </w:t>
      </w:r>
    </w:p>
    <w:p w14:paraId="217F7F8D" w14:textId="337062E4" w:rsidR="00CA0250" w:rsidRDefault="00CA0250" w:rsidP="00CA0250">
      <w:pPr>
        <w:rPr>
          <w:rFonts w:ascii="Times New Roman" w:eastAsia="Times New Roman" w:hAnsi="Times New Roman" w:cs="Times New Roman"/>
        </w:rPr>
      </w:pPr>
    </w:p>
    <w:p w14:paraId="19D2CDD4" w14:textId="77777777" w:rsidR="005852A6" w:rsidRDefault="005852A6" w:rsidP="00CA0250">
      <w:pPr>
        <w:rPr>
          <w:rFonts w:ascii="Times New Roman" w:eastAsia="Times New Roman" w:hAnsi="Times New Roman" w:cs="Times New Roman"/>
        </w:rPr>
      </w:pPr>
    </w:p>
    <w:p w14:paraId="0BA25BCD" w14:textId="363F63C2" w:rsidR="00E3708C" w:rsidRDefault="001E650F" w:rsidP="00CA0250">
      <w:pPr>
        <w:rPr>
          <w:rFonts w:ascii="Times New Roman" w:eastAsia="Times New Roman" w:hAnsi="Times New Roman" w:cs="Times New Roman"/>
          <w:b/>
        </w:rPr>
      </w:pPr>
      <w:r>
        <w:rPr>
          <w:rFonts w:ascii="Times New Roman" w:eastAsia="Times New Roman" w:hAnsi="Times New Roman" w:cs="Times New Roman"/>
          <w:b/>
        </w:rPr>
        <w:t>3. Modeling the Narrow Line Region</w:t>
      </w:r>
    </w:p>
    <w:p w14:paraId="67BF363F" w14:textId="27728B50" w:rsidR="00AF488E" w:rsidDel="00EB7523" w:rsidRDefault="000D34B3" w:rsidP="00CA0250">
      <w:pPr>
        <w:rPr>
          <w:del w:id="1" w:author="Chris Richardson" w:date="2019-03-08T15:33:00Z"/>
          <w:rFonts w:ascii="Times New Roman" w:eastAsia="Times New Roman" w:hAnsi="Times New Roman" w:cs="Times New Roman"/>
          <w:b/>
        </w:rPr>
      </w:pPr>
      <w:ins w:id="2" w:author="Emmett Jenkins" w:date="2019-03-01T11:27:00Z">
        <w:del w:id="3" w:author="Chris Richardson" w:date="2019-03-08T15:33:00Z">
          <w:r w:rsidDel="00EB7523">
            <w:rPr>
              <w:rFonts w:ascii="Times New Roman" w:eastAsia="Times New Roman" w:hAnsi="Times New Roman" w:cs="Times New Roman"/>
              <w:b/>
            </w:rPr>
            <w:delText>Should there be something here before we jump into 3.1?</w:delText>
          </w:r>
        </w:del>
      </w:ins>
    </w:p>
    <w:p w14:paraId="705755C0" w14:textId="77777777" w:rsidR="00EB7523" w:rsidRDefault="00EB7523" w:rsidP="00CA0250">
      <w:pPr>
        <w:rPr>
          <w:ins w:id="4" w:author="Chris Richardson" w:date="2019-03-08T15:33:00Z"/>
          <w:rFonts w:ascii="Times New Roman" w:eastAsia="Times New Roman" w:hAnsi="Times New Roman" w:cs="Times New Roman"/>
          <w:b/>
        </w:rPr>
      </w:pPr>
    </w:p>
    <w:p w14:paraId="74C433D6" w14:textId="64CBCCA2" w:rsidR="0039321D" w:rsidRDefault="0039321D" w:rsidP="00CA0250">
      <w:pPr>
        <w:rPr>
          <w:ins w:id="5" w:author="Chris Richardson" w:date="2019-03-08T15:33:00Z"/>
          <w:rFonts w:ascii="Times New Roman" w:eastAsia="Times New Roman" w:hAnsi="Times New Roman" w:cs="Times New Roman"/>
          <w:i/>
        </w:rPr>
      </w:pPr>
      <w:r w:rsidRPr="001A0A85">
        <w:rPr>
          <w:rFonts w:ascii="Times New Roman" w:eastAsia="Times New Roman" w:hAnsi="Times New Roman" w:cs="Times New Roman"/>
          <w:i/>
          <w:rPrChange w:id="6" w:author="Emmett Jenkins" w:date="2019-03-01T14:12:00Z">
            <w:rPr>
              <w:rFonts w:ascii="Times New Roman" w:eastAsia="Times New Roman" w:hAnsi="Times New Roman" w:cs="Times New Roman"/>
              <w:b/>
            </w:rPr>
          </w:rPrChange>
        </w:rPr>
        <w:lastRenderedPageBreak/>
        <w:t>3.1 The Central Source</w:t>
      </w:r>
    </w:p>
    <w:p w14:paraId="79764FA5" w14:textId="77777777" w:rsidR="00EB7523" w:rsidRPr="001A0A85" w:rsidRDefault="00EB7523" w:rsidP="00CA0250">
      <w:pPr>
        <w:rPr>
          <w:rFonts w:ascii="Times New Roman" w:eastAsia="Times New Roman" w:hAnsi="Times New Roman" w:cs="Times New Roman"/>
          <w:i/>
          <w:rPrChange w:id="7" w:author="Emmett Jenkins" w:date="2019-03-01T14:12:00Z">
            <w:rPr>
              <w:rFonts w:ascii="Times New Roman" w:eastAsia="Times New Roman" w:hAnsi="Times New Roman" w:cs="Times New Roman"/>
              <w:b/>
            </w:rPr>
          </w:rPrChange>
        </w:rPr>
      </w:pPr>
    </w:p>
    <w:p w14:paraId="693ACE60" w14:textId="100C3363" w:rsidR="00EB7523" w:rsidRDefault="00AF488E" w:rsidP="00CA0250">
      <w:pPr>
        <w:rPr>
          <w:ins w:id="8" w:author="Chris Richardson" w:date="2019-03-08T15:35:00Z"/>
          <w:rFonts w:ascii="Times New Roman" w:eastAsia="Times New Roman" w:hAnsi="Times New Roman" w:cs="Times New Roman"/>
        </w:rPr>
      </w:pPr>
      <w:r>
        <w:rPr>
          <w:rFonts w:ascii="Times New Roman" w:eastAsia="Times New Roman" w:hAnsi="Times New Roman" w:cs="Times New Roman"/>
        </w:rPr>
        <w:tab/>
      </w:r>
      <w:r w:rsidR="00296D04">
        <w:rPr>
          <w:rFonts w:ascii="Times New Roman" w:eastAsia="Times New Roman" w:hAnsi="Times New Roman" w:cs="Times New Roman"/>
        </w:rPr>
        <w:t xml:space="preserve">We conduct our modeling </w:t>
      </w:r>
      <w:r>
        <w:rPr>
          <w:rFonts w:ascii="Times New Roman" w:eastAsia="Times New Roman" w:hAnsi="Times New Roman" w:cs="Times New Roman"/>
        </w:rPr>
        <w:t xml:space="preserve">with CLOUDY version 13.03 </w:t>
      </w:r>
      <w:r w:rsidR="000D34B3">
        <w:rPr>
          <w:rFonts w:ascii="Times New Roman" w:eastAsia="Times New Roman" w:hAnsi="Times New Roman" w:cs="Times New Roman"/>
        </w:rPr>
        <w:t>(</w:t>
      </w:r>
      <w:proofErr w:type="spellStart"/>
      <w:r w:rsidR="000D34B3">
        <w:rPr>
          <w:rFonts w:ascii="Times New Roman" w:eastAsia="Times New Roman" w:hAnsi="Times New Roman" w:cs="Times New Roman"/>
        </w:rPr>
        <w:t>Ferland</w:t>
      </w:r>
      <w:proofErr w:type="spellEnd"/>
      <w:r w:rsidR="000D34B3">
        <w:rPr>
          <w:rFonts w:ascii="Times New Roman" w:eastAsia="Times New Roman" w:hAnsi="Times New Roman" w:cs="Times New Roman"/>
        </w:rPr>
        <w:t xml:space="preserve"> et al. 2013</w:t>
      </w:r>
      <w:r>
        <w:rPr>
          <w:rFonts w:ascii="Times New Roman" w:eastAsia="Times New Roman" w:hAnsi="Times New Roman" w:cs="Times New Roman"/>
        </w:rPr>
        <w:t xml:space="preserve">). </w:t>
      </w:r>
      <w:r w:rsidR="00214491">
        <w:rPr>
          <w:rFonts w:ascii="Times New Roman" w:eastAsia="Times New Roman" w:hAnsi="Times New Roman" w:cs="Times New Roman"/>
        </w:rPr>
        <w:t xml:space="preserve">We </w:t>
      </w:r>
      <w:r w:rsidR="00032C9E">
        <w:rPr>
          <w:rFonts w:ascii="Times New Roman" w:eastAsia="Times New Roman" w:hAnsi="Times New Roman" w:cs="Times New Roman"/>
        </w:rPr>
        <w:t>set</w:t>
      </w:r>
      <w:r>
        <w:rPr>
          <w:rFonts w:ascii="Times New Roman" w:eastAsia="Times New Roman" w:hAnsi="Times New Roman" w:cs="Times New Roman"/>
        </w:rPr>
        <w:t xml:space="preserve"> cosmic ray background </w:t>
      </w:r>
      <w:r w:rsidR="004B4A9B">
        <w:rPr>
          <w:rFonts w:ascii="Times New Roman" w:eastAsia="Times New Roman" w:hAnsi="Times New Roman" w:cs="Times New Roman"/>
        </w:rPr>
        <w:t xml:space="preserve">values </w:t>
      </w:r>
      <w:r w:rsidR="00032C9E">
        <w:rPr>
          <w:rFonts w:ascii="Times New Roman" w:eastAsia="Times New Roman" w:hAnsi="Times New Roman" w:cs="Times New Roman"/>
        </w:rPr>
        <w:t>according to</w:t>
      </w:r>
      <w:r>
        <w:rPr>
          <w:rFonts w:ascii="Times New Roman" w:eastAsia="Times New Roman" w:hAnsi="Times New Roman" w:cs="Times New Roman"/>
        </w:rPr>
        <w:t xml:space="preserve"> </w:t>
      </w:r>
      <w:proofErr w:type="spellStart"/>
      <w:r w:rsidR="00EA2DED">
        <w:rPr>
          <w:rFonts w:ascii="Times New Roman" w:eastAsia="Times New Roman" w:hAnsi="Times New Roman" w:cs="Times New Roman"/>
        </w:rPr>
        <w:t>Indriolo</w:t>
      </w:r>
      <w:proofErr w:type="spellEnd"/>
      <w:r w:rsidR="00EA2DED">
        <w:rPr>
          <w:rFonts w:ascii="Times New Roman" w:eastAsia="Times New Roman" w:hAnsi="Times New Roman" w:cs="Times New Roman"/>
        </w:rPr>
        <w:t xml:space="preserve"> et al. </w:t>
      </w:r>
      <w:r w:rsidR="008F6511">
        <w:rPr>
          <w:rFonts w:ascii="Times New Roman" w:eastAsia="Times New Roman" w:hAnsi="Times New Roman" w:cs="Times New Roman"/>
        </w:rPr>
        <w:t>(</w:t>
      </w:r>
      <w:r w:rsidR="00EA2DED">
        <w:rPr>
          <w:rFonts w:ascii="Times New Roman" w:eastAsia="Times New Roman" w:hAnsi="Times New Roman" w:cs="Times New Roman"/>
        </w:rPr>
        <w:t>2007</w:t>
      </w:r>
      <w:r w:rsidR="00B07AFB">
        <w:rPr>
          <w:rFonts w:ascii="Times New Roman" w:eastAsia="Times New Roman" w:hAnsi="Times New Roman" w:cs="Times New Roman"/>
        </w:rPr>
        <w:t>).</w:t>
      </w:r>
      <w:r>
        <w:rPr>
          <w:rFonts w:ascii="Times New Roman" w:eastAsia="Times New Roman" w:hAnsi="Times New Roman" w:cs="Times New Roman"/>
        </w:rPr>
        <w:t xml:space="preserve"> </w:t>
      </w:r>
      <w:r w:rsidR="00EA268D">
        <w:rPr>
          <w:rFonts w:ascii="Times New Roman" w:eastAsia="Times New Roman" w:hAnsi="Times New Roman" w:cs="Times New Roman"/>
        </w:rPr>
        <w:t>We set the shape of</w:t>
      </w:r>
      <w:r w:rsidR="00D40B93">
        <w:rPr>
          <w:rFonts w:ascii="Times New Roman" w:eastAsia="Times New Roman" w:hAnsi="Times New Roman" w:cs="Times New Roman"/>
        </w:rPr>
        <w:t xml:space="preserve"> the SED according to the following</w:t>
      </w:r>
      <w:ins w:id="9" w:author="Chris Richardson" w:date="2019-03-08T15:35:00Z">
        <w:r w:rsidR="00EB7523">
          <w:rPr>
            <w:rFonts w:ascii="Times New Roman" w:eastAsia="Times New Roman" w:hAnsi="Times New Roman" w:cs="Times New Roman"/>
          </w:rPr>
          <w:t>,</w:t>
        </w:r>
      </w:ins>
    </w:p>
    <w:p w14:paraId="4B42F79B" w14:textId="6B745702" w:rsidR="00D40B93" w:rsidRDefault="00D40B93" w:rsidP="00CA0250">
      <w:pPr>
        <w:rPr>
          <w:rFonts w:ascii="Times New Roman" w:eastAsia="Times New Roman" w:hAnsi="Times New Roman" w:cs="Times New Roman"/>
        </w:rPr>
      </w:pPr>
      <w:del w:id="10" w:author="Chris Richardson" w:date="2019-03-08T15:35:00Z">
        <w:r w:rsidDel="00EB7523">
          <w:rPr>
            <w:rFonts w:ascii="Times New Roman" w:eastAsia="Times New Roman" w:hAnsi="Times New Roman" w:cs="Times New Roman"/>
          </w:rPr>
          <w:delText xml:space="preserve"> equation from Baldwin 1991</w:delText>
        </w:r>
      </w:del>
      <w:ins w:id="11" w:author="Chris Richardson" w:date="2019-03-08T15:35:00Z">
        <w:r w:rsidR="00EB7523">
          <w:rPr>
            <w:rFonts w:ascii="Times New Roman" w:eastAsia="Times New Roman" w:hAnsi="Times New Roman" w:cs="Times New Roman"/>
          </w:rPr>
          <w:t>:</w:t>
        </w:r>
      </w:ins>
      <w:del w:id="12" w:author="Chris Richardson" w:date="2019-03-08T15:35:00Z">
        <w:r w:rsidR="00EA268D" w:rsidDel="00EB7523">
          <w:rPr>
            <w:rFonts w:ascii="Times New Roman" w:eastAsia="Times New Roman" w:hAnsi="Times New Roman" w:cs="Times New Roman"/>
          </w:rPr>
          <w:delText>.</w:delText>
        </w:r>
      </w:del>
    </w:p>
    <w:p w14:paraId="29335815" w14:textId="31C6DE4B" w:rsidR="00D40B93" w:rsidRDefault="00F34388" w:rsidP="00EB7523">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v</m:t>
              </m:r>
            </m:sub>
          </m:sSub>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v</m:t>
              </m:r>
            </m:e>
            <m:sup>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uv</m:t>
                  </m:r>
                </m:sub>
              </m:sSub>
            </m:sup>
          </m:sSup>
          <m:func>
            <m:funcPr>
              <m:ctrlPr>
                <w:rPr>
                  <w:rFonts w:ascii="Cambria Math" w:eastAsia="Times New Roman" w:hAnsi="Cambria Math" w:cs="Times New Roman"/>
                  <w:i/>
                </w:rPr>
              </m:ctrlPr>
            </m:funcPr>
            <m:fName>
              <m:r>
                <m:rPr>
                  <m:sty m:val="p"/>
                </m:rPr>
                <w:rPr>
                  <w:rFonts w:ascii="Cambria Math" w:eastAsia="Times New Roman" w:hAnsi="Cambria Math" w:cs="Times New Roman"/>
                </w:rPr>
                <m:t>exp</m:t>
              </m:r>
            </m:fNa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hv</m:t>
                  </m:r>
                </m:num>
                <m:den>
                  <m:r>
                    <w:rPr>
                      <w:rFonts w:ascii="Cambria Math" w:eastAsia="Times New Roman" w:hAnsi="Cambria Math" w:cs="Times New Roman"/>
                    </w:rPr>
                    <m:t>k</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BB</m:t>
                      </m:r>
                    </m:sub>
                  </m:sSub>
                </m:den>
              </m:f>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IR</m:t>
                          </m:r>
                        </m:sub>
                      </m:sSub>
                    </m:num>
                    <m:den>
                      <m:r>
                        <w:rPr>
                          <w:rFonts w:ascii="Cambria Math" w:eastAsia="Times New Roman" w:hAnsi="Cambria Math" w:cs="Times New Roman"/>
                        </w:rPr>
                        <m:t>hv</m:t>
                      </m:r>
                    </m:den>
                  </m:f>
                </m:e>
              </m:d>
              <m:r>
                <w:rPr>
                  <w:rFonts w:ascii="Cambria Math" w:eastAsia="Times New Roman" w:hAnsi="Cambria Math" w:cs="Times New Roman"/>
                </w:rPr>
                <m:t>+a</m:t>
              </m:r>
              <m:sSup>
                <m:sSupPr>
                  <m:ctrlPr>
                    <w:rPr>
                      <w:rFonts w:ascii="Cambria Math" w:eastAsia="Times New Roman" w:hAnsi="Cambria Math" w:cs="Times New Roman"/>
                      <w:i/>
                    </w:rPr>
                  </m:ctrlPr>
                </m:sSupPr>
                <m:e>
                  <m:r>
                    <w:rPr>
                      <w:rFonts w:ascii="Cambria Math" w:eastAsia="Times New Roman" w:hAnsi="Cambria Math" w:cs="Times New Roman"/>
                    </w:rPr>
                    <m:t>v</m:t>
                  </m:r>
                </m:e>
                <m:sup>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x</m:t>
                      </m:r>
                    </m:sub>
                  </m:sSub>
                </m:sup>
              </m:sSup>
            </m:e>
          </m:func>
        </m:oMath>
      </m:oMathPara>
    </w:p>
    <w:p w14:paraId="4B987935" w14:textId="77777777" w:rsidR="00BB6960" w:rsidRDefault="00BB6960" w:rsidP="00CA0250">
      <w:pPr>
        <w:rPr>
          <w:ins w:id="13" w:author="Chris Richardson" w:date="2019-03-08T15:47:00Z"/>
          <w:rFonts w:ascii="Times New Roman" w:eastAsia="Times New Roman" w:hAnsi="Times New Roman" w:cs="Times New Roman"/>
        </w:rPr>
      </w:pPr>
    </w:p>
    <w:p w14:paraId="549184AB" w14:textId="3C029C6D" w:rsidR="00680F1C" w:rsidRDefault="00EB7523" w:rsidP="00CA0250">
      <w:pPr>
        <w:rPr>
          <w:rFonts w:ascii="Times New Roman" w:eastAsia="Times New Roman" w:hAnsi="Times New Roman" w:cs="Times New Roman"/>
        </w:rPr>
      </w:pPr>
      <w:ins w:id="14" w:author="Chris Richardson" w:date="2019-03-08T15:36:00Z">
        <w:r>
          <w:rPr>
            <w:rFonts w:ascii="Times New Roman" w:eastAsia="Times New Roman" w:hAnsi="Times New Roman" w:cs="Times New Roman"/>
          </w:rPr>
          <w:t>w</w:t>
        </w:r>
      </w:ins>
      <w:ins w:id="15" w:author="Chris Richardson" w:date="2019-03-08T15:35:00Z">
        <w:r>
          <w:rPr>
            <w:rFonts w:ascii="Times New Roman" w:eastAsia="Times New Roman" w:hAnsi="Times New Roman" w:cs="Times New Roman"/>
          </w:rPr>
          <w:t xml:space="preserve">here </w:t>
        </w:r>
      </w:ins>
      <w:r w:rsidR="00D40B93" w:rsidRPr="00EB7523">
        <w:rPr>
          <w:rFonts w:ascii="Times New Roman" w:eastAsia="Times New Roman" w:hAnsi="Times New Roman" w:cs="Times New Roman"/>
          <w:i/>
          <w:rPrChange w:id="16" w:author="Chris Richardson" w:date="2019-03-08T15:36:00Z">
            <w:rPr>
              <w:rFonts w:ascii="Times New Roman" w:eastAsia="Times New Roman" w:hAnsi="Times New Roman" w:cs="Times New Roman"/>
            </w:rPr>
          </w:rPrChange>
        </w:rPr>
        <w:t>T</w:t>
      </w:r>
      <w:r w:rsidR="00D40B93">
        <w:rPr>
          <w:rFonts w:ascii="Times New Roman" w:eastAsia="Times New Roman" w:hAnsi="Times New Roman" w:cs="Times New Roman"/>
          <w:vertAlign w:val="subscript"/>
        </w:rPr>
        <w:t>BB</w:t>
      </w:r>
      <w:r w:rsidR="00D40B93">
        <w:rPr>
          <w:rFonts w:ascii="Times New Roman" w:eastAsia="Times New Roman" w:hAnsi="Times New Roman" w:cs="Times New Roman"/>
        </w:rPr>
        <w:t xml:space="preserve"> is the blackbody temperature of the central accretion disk, which we set to 2x10</w:t>
      </w:r>
      <w:r w:rsidR="00D40B93">
        <w:rPr>
          <w:rFonts w:ascii="Times New Roman" w:eastAsia="Times New Roman" w:hAnsi="Times New Roman" w:cs="Times New Roman"/>
          <w:vertAlign w:val="superscript"/>
        </w:rPr>
        <w:t>5</w:t>
      </w:r>
      <w:r w:rsidR="00D40B93">
        <w:rPr>
          <w:rFonts w:ascii="Times New Roman" w:eastAsia="Times New Roman" w:hAnsi="Times New Roman" w:cs="Times New Roman"/>
        </w:rPr>
        <w:t xml:space="preserve"> K</w:t>
      </w:r>
      <w:ins w:id="17" w:author="Chris Richardson" w:date="2019-03-08T15:36:00Z">
        <w:r>
          <w:rPr>
            <w:rFonts w:ascii="Times New Roman" w:eastAsia="Times New Roman" w:hAnsi="Times New Roman" w:cs="Times New Roman"/>
          </w:rPr>
          <w:t>,</w:t>
        </w:r>
      </w:ins>
      <w:del w:id="18" w:author="Chris Richardson" w:date="2019-03-08T15:36:00Z">
        <w:r w:rsidR="00D40B93" w:rsidDel="00EB7523">
          <w:rPr>
            <w:rFonts w:ascii="Times New Roman" w:eastAsia="Times New Roman" w:hAnsi="Times New Roman" w:cs="Times New Roman"/>
          </w:rPr>
          <w:delText>.</w:delText>
        </w:r>
      </w:del>
      <w:r w:rsidR="00D40B93">
        <w:rPr>
          <w:rFonts w:ascii="Times New Roman" w:eastAsia="Times New Roman" w:hAnsi="Times New Roman" w:cs="Times New Roman"/>
        </w:rPr>
        <w:t xml:space="preserve"> </w:t>
      </w:r>
      <w:r w:rsidR="00D40B93">
        <w:rPr>
          <w:rFonts w:ascii="Times New Roman" w:eastAsia="Times New Roman" w:hAnsi="Times New Roman" w:cs="Times New Roman"/>
        </w:rPr>
        <w:sym w:font="Symbol" w:char="F061"/>
      </w:r>
      <w:proofErr w:type="spellStart"/>
      <w:r w:rsidR="00D40B93">
        <w:rPr>
          <w:rFonts w:ascii="Times New Roman" w:eastAsia="Times New Roman" w:hAnsi="Times New Roman" w:cs="Times New Roman"/>
          <w:vertAlign w:val="subscript"/>
        </w:rPr>
        <w:t>uv</w:t>
      </w:r>
      <w:proofErr w:type="spellEnd"/>
      <w:r w:rsidR="00D40B93">
        <w:rPr>
          <w:rFonts w:ascii="Times New Roman" w:eastAsia="Times New Roman" w:hAnsi="Times New Roman" w:cs="Times New Roman"/>
        </w:rPr>
        <w:t xml:space="preserve"> is the low energy slope of the big blue bump continuum, </w:t>
      </w:r>
      <w:r w:rsidR="00D40B93">
        <w:rPr>
          <w:rFonts w:ascii="Times New Roman" w:eastAsia="Times New Roman" w:hAnsi="Times New Roman" w:cs="Times New Roman"/>
        </w:rPr>
        <w:sym w:font="Symbol" w:char="F061"/>
      </w:r>
      <w:r w:rsidR="00D40B93">
        <w:rPr>
          <w:rFonts w:ascii="Times New Roman" w:eastAsia="Times New Roman" w:hAnsi="Times New Roman" w:cs="Times New Roman"/>
          <w:vertAlign w:val="subscript"/>
        </w:rPr>
        <w:t>x</w:t>
      </w:r>
      <w:r w:rsidR="00D40B93">
        <w:rPr>
          <w:rFonts w:ascii="Times New Roman" w:eastAsia="Times New Roman" w:hAnsi="Times New Roman" w:cs="Times New Roman"/>
        </w:rPr>
        <w:t xml:space="preserve"> is the high energy slope of the continuum, and </w:t>
      </w:r>
      <w:r w:rsidR="00D40B93">
        <w:rPr>
          <w:rFonts w:ascii="Times New Roman" w:eastAsia="Times New Roman" w:hAnsi="Times New Roman" w:cs="Times New Roman"/>
        </w:rPr>
        <w:sym w:font="Symbol" w:char="F061"/>
      </w:r>
      <w:r w:rsidR="00D40B93">
        <w:rPr>
          <w:rFonts w:ascii="Times New Roman" w:eastAsia="Times New Roman" w:hAnsi="Times New Roman" w:cs="Times New Roman"/>
          <w:vertAlign w:val="subscript"/>
        </w:rPr>
        <w:t>ox</w:t>
      </w:r>
      <w:r w:rsidR="00D40B93">
        <w:rPr>
          <w:rFonts w:ascii="Times New Roman" w:eastAsia="Times New Roman" w:hAnsi="Times New Roman" w:cs="Times New Roman"/>
        </w:rPr>
        <w:t xml:space="preserve"> is the ratio of x-ray to UV peak values in the continuum. We take these three values from an average of values in </w:t>
      </w:r>
      <w:proofErr w:type="spellStart"/>
      <w:r w:rsidR="00D40B93">
        <w:rPr>
          <w:rFonts w:ascii="Times New Roman" w:eastAsia="Times New Roman" w:hAnsi="Times New Roman" w:cs="Times New Roman"/>
        </w:rPr>
        <w:t>Grupe</w:t>
      </w:r>
      <w:proofErr w:type="spellEnd"/>
      <w:r w:rsidR="00D40B93">
        <w:rPr>
          <w:rFonts w:ascii="Times New Roman" w:eastAsia="Times New Roman" w:hAnsi="Times New Roman" w:cs="Times New Roman"/>
        </w:rPr>
        <w:t xml:space="preserve"> et al. 2010, which are </w:t>
      </w:r>
      <w:r w:rsidR="00D40B93">
        <w:rPr>
          <w:rFonts w:ascii="Times New Roman" w:eastAsia="Times New Roman" w:hAnsi="Times New Roman" w:cs="Times New Roman"/>
        </w:rPr>
        <w:sym w:font="Symbol" w:char="F061"/>
      </w:r>
      <w:proofErr w:type="spellStart"/>
      <w:r w:rsidR="00D40B93">
        <w:rPr>
          <w:rFonts w:ascii="Times New Roman" w:eastAsia="Times New Roman" w:hAnsi="Times New Roman" w:cs="Times New Roman"/>
          <w:vertAlign w:val="subscript"/>
        </w:rPr>
        <w:t>uv</w:t>
      </w:r>
      <w:proofErr w:type="spellEnd"/>
      <w:r w:rsidR="00D40B93">
        <w:rPr>
          <w:rFonts w:ascii="Times New Roman" w:eastAsia="Times New Roman" w:hAnsi="Times New Roman" w:cs="Times New Roman"/>
        </w:rPr>
        <w:t xml:space="preserve"> = -0.57, </w:t>
      </w:r>
      <w:r w:rsidR="00D40B93">
        <w:rPr>
          <w:rFonts w:ascii="Times New Roman" w:eastAsia="Times New Roman" w:hAnsi="Times New Roman" w:cs="Times New Roman"/>
        </w:rPr>
        <w:sym w:font="Symbol" w:char="F061"/>
      </w:r>
      <w:r w:rsidR="00D40B93">
        <w:rPr>
          <w:rFonts w:ascii="Times New Roman" w:eastAsia="Times New Roman" w:hAnsi="Times New Roman" w:cs="Times New Roman"/>
          <w:vertAlign w:val="subscript"/>
        </w:rPr>
        <w:t>x</w:t>
      </w:r>
      <w:r w:rsidR="00D40B93">
        <w:rPr>
          <w:rFonts w:ascii="Times New Roman" w:eastAsia="Times New Roman" w:hAnsi="Times New Roman" w:cs="Times New Roman"/>
        </w:rPr>
        <w:t xml:space="preserve"> = -1.63 and </w:t>
      </w:r>
      <w:r w:rsidR="00D40B93">
        <w:rPr>
          <w:rFonts w:ascii="Times New Roman" w:eastAsia="Times New Roman" w:hAnsi="Times New Roman" w:cs="Times New Roman"/>
        </w:rPr>
        <w:sym w:font="Symbol" w:char="F061"/>
      </w:r>
      <w:r w:rsidR="00D40B93">
        <w:rPr>
          <w:rFonts w:ascii="Times New Roman" w:eastAsia="Times New Roman" w:hAnsi="Times New Roman" w:cs="Times New Roman"/>
          <w:vertAlign w:val="subscript"/>
        </w:rPr>
        <w:t>ox</w:t>
      </w:r>
      <w:r w:rsidR="00D40B93">
        <w:rPr>
          <w:rFonts w:ascii="Times New Roman" w:eastAsia="Times New Roman" w:hAnsi="Times New Roman" w:cs="Times New Roman"/>
        </w:rPr>
        <w:t xml:space="preserve"> = -1.42. </w:t>
      </w:r>
      <w:proofErr w:type="spellStart"/>
      <w:r w:rsidR="00D40B93" w:rsidRPr="00EB7523">
        <w:rPr>
          <w:rFonts w:ascii="Times New Roman" w:eastAsia="Times New Roman" w:hAnsi="Times New Roman" w:cs="Times New Roman"/>
          <w:i/>
          <w:rPrChange w:id="19" w:author="Chris Richardson" w:date="2019-03-08T15:36:00Z">
            <w:rPr>
              <w:rFonts w:ascii="Times New Roman" w:eastAsia="Times New Roman" w:hAnsi="Times New Roman" w:cs="Times New Roman"/>
            </w:rPr>
          </w:rPrChange>
        </w:rPr>
        <w:t>kT</w:t>
      </w:r>
      <w:r w:rsidR="00D40B93">
        <w:rPr>
          <w:rFonts w:ascii="Times New Roman" w:eastAsia="Times New Roman" w:hAnsi="Times New Roman" w:cs="Times New Roman"/>
          <w:vertAlign w:val="subscript"/>
        </w:rPr>
        <w:t>IR</w:t>
      </w:r>
      <w:proofErr w:type="spellEnd"/>
      <w:r w:rsidR="00D40B93">
        <w:rPr>
          <w:rFonts w:ascii="Times New Roman" w:eastAsia="Times New Roman" w:hAnsi="Times New Roman" w:cs="Times New Roman"/>
        </w:rPr>
        <w:t xml:space="preserve"> is set to .01Ryd, which is 1.36 eV, and </w:t>
      </w:r>
      <w:r w:rsidR="00D40B93" w:rsidRPr="00EB7523">
        <w:rPr>
          <w:rFonts w:ascii="Times New Roman" w:eastAsia="Times New Roman" w:hAnsi="Times New Roman" w:cs="Times New Roman"/>
          <w:i/>
          <w:rPrChange w:id="20" w:author="Chris Richardson" w:date="2019-03-08T15:36:00Z">
            <w:rPr>
              <w:rFonts w:ascii="Times New Roman" w:eastAsia="Times New Roman" w:hAnsi="Times New Roman" w:cs="Times New Roman"/>
            </w:rPr>
          </w:rPrChange>
        </w:rPr>
        <w:t>a</w:t>
      </w:r>
      <w:r w:rsidR="00D40B93">
        <w:rPr>
          <w:rFonts w:ascii="Times New Roman" w:eastAsia="Times New Roman" w:hAnsi="Times New Roman" w:cs="Times New Roman"/>
        </w:rPr>
        <w:t xml:space="preserve"> is a normalization constant</w:t>
      </w:r>
      <w:ins w:id="21" w:author="Chris Richardson" w:date="2019-03-08T15:36:00Z">
        <w:r>
          <w:rPr>
            <w:rFonts w:ascii="Times New Roman" w:eastAsia="Times New Roman" w:hAnsi="Times New Roman" w:cs="Times New Roman"/>
          </w:rPr>
          <w:t xml:space="preserve"> [WHAT DOES KT_IR </w:t>
        </w:r>
      </w:ins>
      <w:ins w:id="22" w:author="Chris Richardson" w:date="2019-03-08T15:37:00Z">
        <w:r>
          <w:rPr>
            <w:rFonts w:ascii="Times New Roman" w:eastAsia="Times New Roman" w:hAnsi="Times New Roman" w:cs="Times New Roman"/>
          </w:rPr>
          <w:t>REPRESENT?]</w:t>
        </w:r>
      </w:ins>
      <w:r w:rsidR="00D40B93">
        <w:rPr>
          <w:rFonts w:ascii="Times New Roman" w:eastAsia="Times New Roman" w:hAnsi="Times New Roman" w:cs="Times New Roman"/>
        </w:rPr>
        <w:t xml:space="preserve">. </w:t>
      </w:r>
      <w:r w:rsidR="0039321D">
        <w:rPr>
          <w:rFonts w:ascii="Times New Roman" w:eastAsia="Times New Roman" w:hAnsi="Times New Roman" w:cs="Times New Roman"/>
        </w:rPr>
        <w:t xml:space="preserve">We vary the ionization parameter, which is the ratio of hydrogen-ionizing photon </w:t>
      </w:r>
      <w:r w:rsidR="001D2084">
        <w:rPr>
          <w:rFonts w:ascii="Times New Roman" w:eastAsia="Times New Roman" w:hAnsi="Times New Roman" w:cs="Times New Roman"/>
        </w:rPr>
        <w:t xml:space="preserve">flux </w:t>
      </w:r>
      <w:r w:rsidR="0039321D">
        <w:rPr>
          <w:rFonts w:ascii="Times New Roman" w:eastAsia="Times New Roman" w:hAnsi="Times New Roman" w:cs="Times New Roman"/>
        </w:rPr>
        <w:t>to total hydrogen density</w:t>
      </w:r>
      <w:del w:id="23" w:author="Chris Richardson" w:date="2019-03-08T15:48:00Z">
        <w:r w:rsidR="003A664D" w:rsidDel="00BB6960">
          <w:rPr>
            <w:rFonts w:ascii="Times New Roman" w:eastAsia="Times New Roman" w:hAnsi="Times New Roman" w:cs="Times New Roman"/>
          </w:rPr>
          <w:delText>, according to the following function</w:delText>
        </w:r>
      </w:del>
      <w:ins w:id="24" w:author="Chris Richardson" w:date="2019-03-08T15:48:00Z">
        <w:r w:rsidR="00BB6960">
          <w:rPr>
            <w:rFonts w:ascii="Times New Roman" w:eastAsia="Times New Roman" w:hAnsi="Times New Roman" w:cs="Times New Roman"/>
          </w:rPr>
          <w:t>,</w:t>
        </w:r>
      </w:ins>
      <w:del w:id="25" w:author="Chris Richardson" w:date="2019-03-08T15:48:00Z">
        <w:r w:rsidR="00BE5B9E" w:rsidDel="00BB6960">
          <w:rPr>
            <w:rFonts w:ascii="Times New Roman" w:eastAsia="Times New Roman" w:hAnsi="Times New Roman" w:cs="Times New Roman"/>
          </w:rPr>
          <w:delText>:</w:delText>
        </w:r>
      </w:del>
    </w:p>
    <w:p w14:paraId="27F6759F" w14:textId="77777777" w:rsidR="00680F1C" w:rsidRDefault="00680F1C" w:rsidP="00680F1C">
      <w:pPr>
        <w:rPr>
          <w:rFonts w:ascii="Times New Roman" w:eastAsia="Times New Roman" w:hAnsi="Times New Roman" w:cs="Times New Roman"/>
        </w:rPr>
      </w:pPr>
    </w:p>
    <w:p w14:paraId="0BA42EF1" w14:textId="3472A949" w:rsidR="0039321D" w:rsidRPr="00AB4BA4" w:rsidRDefault="00BE5B9E" w:rsidP="00EB7523">
      <w:pPr>
        <w:jc w:val="center"/>
        <w:rPr>
          <w:rFonts w:ascii="Times New Roman" w:eastAsia="Times New Roman" w:hAnsi="Times New Roman" w:cs="Times New Roman"/>
        </w:rPr>
      </w:pPr>
      <m:oMathPara>
        <m:oMath>
          <m:r>
            <w:rPr>
              <w:rFonts w:ascii="Cambria Math" w:eastAsia="Times New Roman" w:hAnsi="Cambria Math" w:cs="Times New Roman"/>
            </w:rPr>
            <m:t>U≡</m:t>
          </m:r>
          <m:f>
            <m:fPr>
              <m:ctrlPr>
                <w:rPr>
                  <w:rFonts w:ascii="Cambria Math" w:eastAsia="Times New Roman" w:hAnsi="Cambria Math" w:cs="Times New Roman"/>
                  <w:i/>
                </w:rPr>
              </m:ctrlPr>
            </m:fPr>
            <m:num>
              <m:r>
                <w:rPr>
                  <w:rFonts w:ascii="Cambria Math" w:eastAsia="Times New Roman" w:hAnsi="Cambria Math" w:cs="Times New Roman"/>
                </w:rPr>
                <m:t>Q</m:t>
              </m:r>
              <m:d>
                <m:dPr>
                  <m:ctrlPr>
                    <w:rPr>
                      <w:rFonts w:ascii="Cambria Math" w:eastAsia="Times New Roman" w:hAnsi="Cambria Math" w:cs="Times New Roman"/>
                      <w:i/>
                    </w:rPr>
                  </m:ctrlPr>
                </m:dPr>
                <m:e>
                  <m:r>
                    <w:rPr>
                      <w:rFonts w:ascii="Cambria Math" w:eastAsia="Times New Roman" w:hAnsi="Cambria Math" w:cs="Times New Roman"/>
                    </w:rPr>
                    <m:t>H</m:t>
                  </m:r>
                </m:e>
              </m:d>
            </m:num>
            <m:den>
              <m:r>
                <w:rPr>
                  <w:rFonts w:ascii="Cambria Math" w:eastAsia="Times New Roman" w:hAnsi="Cambria Math" w:cs="Times New Roman"/>
                </w:rPr>
                <m:t xml:space="preserve">4 </m:t>
              </m:r>
              <m:r>
                <w:rPr>
                  <w:rFonts w:ascii="Cambria Math" w:eastAsia="Times New Roman" w:hAnsi="Cambria Math" w:cs="Times New Roman"/>
                  <w:i/>
                </w:rPr>
                <w:sym w:font="Symbol" w:char="F070"/>
              </m:r>
              <m:sSubSup>
                <m:sSubSupPr>
                  <m:ctrlPr>
                    <w:rPr>
                      <w:rFonts w:ascii="Cambria Math" w:eastAsia="Times New Roman" w:hAnsi="Cambria Math" w:cs="Times New Roman"/>
                      <w:i/>
                    </w:rPr>
                  </m:ctrlPr>
                </m:sSubSupPr>
                <m:e>
                  <m:r>
                    <w:rPr>
                      <w:rFonts w:ascii="Cambria Math" w:eastAsia="Times New Roman" w:hAnsi="Cambria Math" w:cs="Times New Roman"/>
                    </w:rPr>
                    <m:t xml:space="preserve"> r</m:t>
                  </m:r>
                </m:e>
                <m:sub>
                  <m:r>
                    <w:rPr>
                      <w:rFonts w:ascii="Cambria Math" w:eastAsia="Times New Roman" w:hAnsi="Cambria Math" w:cs="Times New Roman"/>
                    </w:rPr>
                    <m:t>0</m:t>
                  </m:r>
                </m:sub>
                <m:sup>
                  <m:r>
                    <w:rPr>
                      <w:rFonts w:ascii="Cambria Math" w:eastAsia="Times New Roman" w:hAnsi="Cambria Math" w:cs="Times New Roman"/>
                    </w:rPr>
                    <m:t>2</m:t>
                  </m:r>
                </m:sup>
              </m:sSubSup>
              <m:r>
                <w:rPr>
                  <w:rFonts w:ascii="Cambria Math" w:eastAsia="Times New Roman" w:hAnsi="Cambria Math" w:cs="Times New Roman"/>
                </w:rPr>
                <m:t xml:space="preserve">n </m:t>
              </m:r>
              <m:d>
                <m:dPr>
                  <m:ctrlPr>
                    <w:rPr>
                      <w:rFonts w:ascii="Cambria Math" w:eastAsia="Times New Roman" w:hAnsi="Cambria Math" w:cs="Times New Roman"/>
                      <w:i/>
                    </w:rPr>
                  </m:ctrlPr>
                </m:dPr>
                <m:e>
                  <m:r>
                    <w:rPr>
                      <w:rFonts w:ascii="Cambria Math" w:eastAsia="Times New Roman" w:hAnsi="Cambria Math" w:cs="Times New Roman"/>
                    </w:rPr>
                    <m:t>H</m:t>
                  </m:r>
                </m:e>
              </m:d>
              <m:r>
                <w:rPr>
                  <w:rFonts w:ascii="Cambria Math" w:eastAsia="Times New Roman" w:hAnsi="Cambria Math" w:cs="Times New Roman"/>
                </w:rPr>
                <m:t>c</m:t>
              </m:r>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Φ(H)</m:t>
              </m:r>
            </m:num>
            <m:den>
              <m:r>
                <w:rPr>
                  <w:rFonts w:ascii="Cambria Math" w:eastAsia="Times New Roman" w:hAnsi="Cambria Math" w:cs="Times New Roman"/>
                </w:rPr>
                <m:t xml:space="preserve">n </m:t>
              </m:r>
              <m:d>
                <m:dPr>
                  <m:ctrlPr>
                    <w:rPr>
                      <w:rFonts w:ascii="Cambria Math" w:eastAsia="Times New Roman" w:hAnsi="Cambria Math" w:cs="Times New Roman"/>
                      <w:i/>
                    </w:rPr>
                  </m:ctrlPr>
                </m:dPr>
                <m:e>
                  <m:r>
                    <w:rPr>
                      <w:rFonts w:ascii="Cambria Math" w:eastAsia="Times New Roman" w:hAnsi="Cambria Math" w:cs="Times New Roman"/>
                    </w:rPr>
                    <m:t>H</m:t>
                  </m:r>
                </m:e>
              </m:d>
              <m:r>
                <w:rPr>
                  <w:rFonts w:ascii="Cambria Math" w:eastAsia="Times New Roman" w:hAnsi="Cambria Math" w:cs="Times New Roman"/>
                </w:rPr>
                <m:t xml:space="preserve"> c</m:t>
              </m:r>
            </m:den>
          </m:f>
        </m:oMath>
      </m:oMathPara>
    </w:p>
    <w:p w14:paraId="63BF95F7" w14:textId="77777777" w:rsidR="00BE5B9E" w:rsidRDefault="00BE5B9E" w:rsidP="00EB7523">
      <w:pPr>
        <w:rPr>
          <w:rFonts w:ascii="Times New Roman" w:eastAsia="Times New Roman" w:hAnsi="Times New Roman" w:cs="Times New Roman"/>
        </w:rPr>
      </w:pPr>
      <w:r>
        <w:rPr>
          <w:rFonts w:ascii="Times New Roman" w:eastAsia="Times New Roman" w:hAnsi="Times New Roman" w:cs="Times New Roman"/>
        </w:rPr>
        <w:tab/>
      </w:r>
    </w:p>
    <w:p w14:paraId="1AEF6F85" w14:textId="09D5CDE4" w:rsidR="003F1593" w:rsidRDefault="00BB6960" w:rsidP="00EB7523">
      <w:pPr>
        <w:jc w:val="both"/>
        <w:rPr>
          <w:rFonts w:ascii="Times New Roman" w:eastAsia="Times New Roman" w:hAnsi="Times New Roman" w:cs="Times New Roman"/>
        </w:rPr>
      </w:pPr>
      <w:ins w:id="26" w:author="Chris Richardson" w:date="2019-03-08T15:48:00Z">
        <w:r>
          <w:rPr>
            <w:rFonts w:ascii="Times New Roman" w:eastAsia="Times New Roman" w:hAnsi="Times New Roman" w:cs="Times New Roman"/>
          </w:rPr>
          <w:t>where</w:t>
        </w:r>
      </w:ins>
      <w:del w:id="27" w:author="Chris Richardson" w:date="2019-03-08T15:48:00Z">
        <w:r w:rsidR="00BE5B9E" w:rsidDel="00BB6960">
          <w:rPr>
            <w:rFonts w:ascii="Times New Roman" w:eastAsia="Times New Roman" w:hAnsi="Times New Roman" w:cs="Times New Roman"/>
          </w:rPr>
          <w:tab/>
          <w:delText>Here</w:delText>
        </w:r>
      </w:del>
      <w:r w:rsidR="00BE5B9E">
        <w:rPr>
          <w:rFonts w:ascii="Times New Roman" w:eastAsia="Times New Roman" w:hAnsi="Times New Roman" w:cs="Times New Roman"/>
        </w:rPr>
        <w:t>, U is the ionization parameter</w:t>
      </w:r>
      <w:r w:rsidR="003F1593">
        <w:rPr>
          <w:rFonts w:ascii="Times New Roman" w:eastAsia="Times New Roman" w:hAnsi="Times New Roman" w:cs="Times New Roman"/>
        </w:rPr>
        <w:t xml:space="preserve">, </w:t>
      </w:r>
      <w:r w:rsidR="003F1593">
        <w:rPr>
          <w:rFonts w:ascii="Times New Roman" w:eastAsia="Times New Roman" w:hAnsi="Times New Roman" w:cs="Times New Roman"/>
        </w:rPr>
        <w:sym w:font="Symbol" w:char="F046"/>
      </w:r>
      <w:r w:rsidR="003F1593">
        <w:rPr>
          <w:rFonts w:ascii="Times New Roman" w:eastAsia="Times New Roman" w:hAnsi="Times New Roman" w:cs="Times New Roman"/>
        </w:rPr>
        <w:t>(H) is the hydrogen-ionizing photon flux, and n(H) is the total hydrogen density</w:t>
      </w:r>
      <w:ins w:id="28" w:author="Chris Richardson" w:date="2019-03-08T15:48:00Z">
        <w:r>
          <w:rPr>
            <w:rFonts w:ascii="Times New Roman" w:eastAsia="Times New Roman" w:hAnsi="Times New Roman" w:cs="Times New Roman"/>
          </w:rPr>
          <w:t xml:space="preserve"> [TH</w:t>
        </w:r>
      </w:ins>
      <w:ins w:id="29" w:author="Chris Richardson" w:date="2019-03-08T15:49:00Z">
        <w:r>
          <w:rPr>
            <w:rFonts w:ascii="Times New Roman" w:eastAsia="Times New Roman" w:hAnsi="Times New Roman" w:cs="Times New Roman"/>
          </w:rPr>
          <w:t>IS SENTENCE AND THE PREVIOUS ONE ARE REDUNDANT, SO REPHRASE]</w:t>
        </w:r>
      </w:ins>
      <w:r w:rsidR="003F1593">
        <w:rPr>
          <w:rFonts w:ascii="Times New Roman" w:eastAsia="Times New Roman" w:hAnsi="Times New Roman" w:cs="Times New Roman"/>
        </w:rPr>
        <w:t>.</w:t>
      </w:r>
      <w:r w:rsidR="00040D0F">
        <w:rPr>
          <w:rFonts w:ascii="Times New Roman" w:eastAsia="Times New Roman" w:hAnsi="Times New Roman" w:cs="Times New Roman"/>
        </w:rPr>
        <w:t xml:space="preserve"> Our models vary</w:t>
      </w:r>
      <w:ins w:id="30" w:author="Chris Richardson" w:date="2019-03-08T15:49:00Z">
        <w:r w:rsidR="0032720B">
          <w:rPr>
            <w:rFonts w:ascii="Times New Roman" w:eastAsia="Times New Roman" w:hAnsi="Times New Roman" w:cs="Times New Roman"/>
          </w:rPr>
          <w:t xml:space="preserve"> log</w:t>
        </w:r>
      </w:ins>
      <w:r w:rsidR="00040D0F">
        <w:rPr>
          <w:rFonts w:ascii="Times New Roman" w:eastAsia="Times New Roman" w:hAnsi="Times New Roman" w:cs="Times New Roman"/>
        </w:rPr>
        <w:t xml:space="preserve"> </w:t>
      </w:r>
      <w:r w:rsidR="00040D0F" w:rsidRPr="0032720B">
        <w:rPr>
          <w:rFonts w:ascii="Times New Roman" w:eastAsia="Times New Roman" w:hAnsi="Times New Roman" w:cs="Times New Roman"/>
          <w:i/>
          <w:rPrChange w:id="31" w:author="Chris Richardson" w:date="2019-03-08T15:49:00Z">
            <w:rPr>
              <w:rFonts w:ascii="Times New Roman" w:eastAsia="Times New Roman" w:hAnsi="Times New Roman" w:cs="Times New Roman"/>
            </w:rPr>
          </w:rPrChange>
        </w:rPr>
        <w:t>U</w:t>
      </w:r>
      <w:r w:rsidR="00040D0F">
        <w:rPr>
          <w:rFonts w:ascii="Times New Roman" w:eastAsia="Times New Roman" w:hAnsi="Times New Roman" w:cs="Times New Roman"/>
        </w:rPr>
        <w:t xml:space="preserve"> from </w:t>
      </w:r>
      <w:del w:id="32" w:author="Chris Richardson" w:date="2019-03-08T15:49:00Z">
        <w:r w:rsidR="00040D0F" w:rsidDel="0032720B">
          <w:rPr>
            <w:rFonts w:ascii="Times New Roman" w:eastAsia="Times New Roman" w:hAnsi="Times New Roman" w:cs="Times New Roman"/>
          </w:rPr>
          <w:delText>log(</w:delText>
        </w:r>
      </w:del>
      <w:r w:rsidR="00040D0F">
        <w:rPr>
          <w:rFonts w:ascii="Times New Roman" w:eastAsia="Times New Roman" w:hAnsi="Times New Roman" w:cs="Times New Roman"/>
        </w:rPr>
        <w:t>-3.5</w:t>
      </w:r>
      <w:del w:id="33" w:author="Chris Richardson" w:date="2019-03-08T15:49:00Z">
        <w:r w:rsidR="00040D0F" w:rsidDel="0032720B">
          <w:rPr>
            <w:rFonts w:ascii="Times New Roman" w:eastAsia="Times New Roman" w:hAnsi="Times New Roman" w:cs="Times New Roman"/>
          </w:rPr>
          <w:delText>)</w:delText>
        </w:r>
      </w:del>
      <w:r w:rsidR="00040D0F">
        <w:rPr>
          <w:rFonts w:ascii="Times New Roman" w:eastAsia="Times New Roman" w:hAnsi="Times New Roman" w:cs="Times New Roman"/>
        </w:rPr>
        <w:t xml:space="preserve"> to </w:t>
      </w:r>
      <w:del w:id="34" w:author="Chris Richardson" w:date="2019-03-08T15:49:00Z">
        <w:r w:rsidR="00040D0F" w:rsidDel="0032720B">
          <w:rPr>
            <w:rFonts w:ascii="Times New Roman" w:eastAsia="Times New Roman" w:hAnsi="Times New Roman" w:cs="Times New Roman"/>
          </w:rPr>
          <w:delText>log(</w:delText>
        </w:r>
      </w:del>
      <w:r w:rsidR="00040D0F">
        <w:rPr>
          <w:rFonts w:ascii="Times New Roman" w:eastAsia="Times New Roman" w:hAnsi="Times New Roman" w:cs="Times New Roman"/>
        </w:rPr>
        <w:t>-0.5</w:t>
      </w:r>
      <w:del w:id="35" w:author="Chris Richardson" w:date="2019-03-08T15:49:00Z">
        <w:r w:rsidR="00040D0F" w:rsidDel="0032720B">
          <w:rPr>
            <w:rFonts w:ascii="Times New Roman" w:eastAsia="Times New Roman" w:hAnsi="Times New Roman" w:cs="Times New Roman"/>
          </w:rPr>
          <w:delText>)</w:delText>
        </w:r>
      </w:del>
      <w:r w:rsidR="00040D0F">
        <w:rPr>
          <w:rFonts w:ascii="Times New Roman" w:eastAsia="Times New Roman" w:hAnsi="Times New Roman" w:cs="Times New Roman"/>
        </w:rPr>
        <w:t xml:space="preserve"> in 0.5 </w:t>
      </w:r>
      <w:proofErr w:type="spellStart"/>
      <w:r w:rsidR="00040D0F">
        <w:rPr>
          <w:rFonts w:ascii="Times New Roman" w:eastAsia="Times New Roman" w:hAnsi="Times New Roman" w:cs="Times New Roman"/>
        </w:rPr>
        <w:t>dex</w:t>
      </w:r>
      <w:proofErr w:type="spellEnd"/>
      <w:r w:rsidR="00040D0F">
        <w:rPr>
          <w:rFonts w:ascii="Times New Roman" w:eastAsia="Times New Roman" w:hAnsi="Times New Roman" w:cs="Times New Roman"/>
        </w:rPr>
        <w:t xml:space="preserve"> steps.</w:t>
      </w:r>
    </w:p>
    <w:p w14:paraId="330E5AD8" w14:textId="0D661BF0" w:rsidR="001D2084" w:rsidRDefault="001D2084" w:rsidP="00EB7523">
      <w:pPr>
        <w:jc w:val="both"/>
        <w:rPr>
          <w:rFonts w:ascii="Times New Roman" w:eastAsia="Times New Roman" w:hAnsi="Times New Roman" w:cs="Times New Roman"/>
        </w:rPr>
      </w:pPr>
    </w:p>
    <w:p w14:paraId="134B5BFD" w14:textId="214A8188" w:rsidR="0039321D" w:rsidRPr="0039321D" w:rsidRDefault="0039321D" w:rsidP="00CA0250">
      <w:pPr>
        <w:rPr>
          <w:rFonts w:ascii="Times New Roman" w:eastAsia="Times New Roman" w:hAnsi="Times New Roman" w:cs="Times New Roman"/>
        </w:rPr>
      </w:pPr>
      <w:r w:rsidRPr="00EB7523">
        <w:rPr>
          <w:rFonts w:ascii="Times New Roman" w:eastAsia="Times New Roman" w:hAnsi="Times New Roman" w:cs="Times New Roman"/>
          <w:i/>
        </w:rPr>
        <w:t>3.2 The Cloud</w:t>
      </w:r>
    </w:p>
    <w:p w14:paraId="14753908" w14:textId="527CD18E" w:rsidR="003F1593" w:rsidRDefault="00032C9E" w:rsidP="00EB7523">
      <w:pPr>
        <w:rPr>
          <w:rFonts w:ascii="Times New Roman" w:eastAsia="Times New Roman" w:hAnsi="Times New Roman" w:cs="Times New Roman"/>
        </w:rPr>
      </w:pPr>
      <w:r>
        <w:rPr>
          <w:rFonts w:ascii="Times New Roman" w:eastAsia="Times New Roman" w:hAnsi="Times New Roman" w:cs="Times New Roman"/>
        </w:rPr>
        <w:t xml:space="preserve">We set our gas abundances according to </w:t>
      </w:r>
      <w:proofErr w:type="spellStart"/>
      <w:r>
        <w:rPr>
          <w:rFonts w:ascii="Times New Roman" w:eastAsia="Times New Roman" w:hAnsi="Times New Roman" w:cs="Times New Roman"/>
        </w:rPr>
        <w:t>Grevesse</w:t>
      </w:r>
      <w:proofErr w:type="spellEnd"/>
      <w:r>
        <w:rPr>
          <w:rFonts w:ascii="Times New Roman" w:eastAsia="Times New Roman" w:hAnsi="Times New Roman" w:cs="Times New Roman"/>
        </w:rPr>
        <w:t xml:space="preserve"> et al. </w:t>
      </w:r>
      <w:ins w:id="36" w:author="Chris Richardson" w:date="2019-03-08T15:49:00Z">
        <w:r w:rsidR="00822CD6">
          <w:rPr>
            <w:rFonts w:ascii="Times New Roman" w:eastAsia="Times New Roman" w:hAnsi="Times New Roman" w:cs="Times New Roman"/>
          </w:rPr>
          <w:t>(</w:t>
        </w:r>
      </w:ins>
      <w:r>
        <w:rPr>
          <w:rFonts w:ascii="Times New Roman" w:eastAsia="Times New Roman" w:hAnsi="Times New Roman" w:cs="Times New Roman"/>
        </w:rPr>
        <w:t>2010</w:t>
      </w:r>
      <w:ins w:id="37" w:author="Chris Richardson" w:date="2019-03-08T15:50:00Z">
        <w:r w:rsidR="00822CD6">
          <w:rPr>
            <w:rFonts w:ascii="Times New Roman" w:eastAsia="Times New Roman" w:hAnsi="Times New Roman" w:cs="Times New Roman"/>
          </w:rPr>
          <w:t>)</w:t>
        </w:r>
      </w:ins>
      <w:r>
        <w:rPr>
          <w:rFonts w:ascii="Times New Roman" w:eastAsia="Times New Roman" w:hAnsi="Times New Roman" w:cs="Times New Roman"/>
        </w:rPr>
        <w:t xml:space="preserve">. </w:t>
      </w:r>
      <w:r w:rsidR="007E2B10">
        <w:rPr>
          <w:rFonts w:ascii="Times New Roman" w:eastAsia="Times New Roman" w:hAnsi="Times New Roman" w:cs="Times New Roman"/>
        </w:rPr>
        <w:t xml:space="preserve">Many of our models involving varying values of </w:t>
      </w:r>
      <w:commentRangeStart w:id="38"/>
      <w:r w:rsidR="007E2B10">
        <w:rPr>
          <w:rFonts w:ascii="Times New Roman" w:eastAsia="Times New Roman" w:hAnsi="Times New Roman" w:cs="Times New Roman"/>
        </w:rPr>
        <w:t>metallicity</w:t>
      </w:r>
      <w:r w:rsidR="00C60431">
        <w:rPr>
          <w:rFonts w:ascii="Times New Roman" w:eastAsia="Times New Roman" w:hAnsi="Times New Roman" w:cs="Times New Roman"/>
        </w:rPr>
        <w:t xml:space="preserve">, from </w:t>
      </w:r>
      <w:r w:rsidR="00D46175">
        <w:rPr>
          <w:rFonts w:ascii="Times New Roman" w:eastAsia="Times New Roman" w:hAnsi="Times New Roman" w:cs="Times New Roman"/>
        </w:rPr>
        <w:t>0.5 to 2 times solar</w:t>
      </w:r>
      <w:r w:rsidR="000E4280">
        <w:rPr>
          <w:rFonts w:ascii="Times New Roman" w:eastAsia="Times New Roman" w:hAnsi="Times New Roman" w:cs="Times New Roman"/>
        </w:rPr>
        <w:t xml:space="preserve"> in </w:t>
      </w:r>
      <w:ins w:id="39" w:author="Chris Richardson" w:date="2019-03-08T15:50:00Z">
        <w:r w:rsidR="00822CD6">
          <w:rPr>
            <w:rFonts w:ascii="Times New Roman" w:eastAsia="Times New Roman" w:hAnsi="Times New Roman" w:cs="Times New Roman"/>
          </w:rPr>
          <w:t>0</w:t>
        </w:r>
      </w:ins>
      <w:r w:rsidR="000E4280">
        <w:rPr>
          <w:rFonts w:ascii="Times New Roman" w:eastAsia="Times New Roman" w:hAnsi="Times New Roman" w:cs="Times New Roman"/>
        </w:rPr>
        <w:t>.3 linear</w:t>
      </w:r>
      <w:r w:rsidR="00B07AFB">
        <w:rPr>
          <w:rFonts w:ascii="Times New Roman" w:eastAsia="Times New Roman" w:hAnsi="Times New Roman" w:cs="Times New Roman"/>
        </w:rPr>
        <w:t xml:space="preserve"> steps</w:t>
      </w:r>
      <w:commentRangeEnd w:id="38"/>
      <w:r w:rsidR="00822CD6">
        <w:rPr>
          <w:rStyle w:val="CommentReference"/>
        </w:rPr>
        <w:commentReference w:id="38"/>
      </w:r>
      <w:r w:rsidR="00B07AFB">
        <w:rPr>
          <w:rFonts w:ascii="Times New Roman" w:eastAsia="Times New Roman" w:hAnsi="Times New Roman" w:cs="Times New Roman"/>
        </w:rPr>
        <w:t xml:space="preserve">. </w:t>
      </w:r>
      <w:r w:rsidR="00B07AFB">
        <w:rPr>
          <w:rFonts w:ascii="Times New Roman" w:eastAsia="Times New Roman" w:hAnsi="Times New Roman" w:cs="Times New Roman"/>
        </w:rPr>
        <w:t>We also must manually determine the value for helium and nitrogen when we change our metallicity</w:t>
      </w:r>
      <w:r w:rsidR="003139AF">
        <w:rPr>
          <w:rFonts w:ascii="Times New Roman" w:eastAsia="Times New Roman" w:hAnsi="Times New Roman" w:cs="Times New Roman"/>
        </w:rPr>
        <w:t>,</w:t>
      </w:r>
      <w:r w:rsidR="00B07AFB">
        <w:rPr>
          <w:rFonts w:ascii="Times New Roman" w:eastAsia="Times New Roman" w:hAnsi="Times New Roman" w:cs="Times New Roman"/>
        </w:rPr>
        <w:t xml:space="preserve"> because they do not scale linearly with other elements </w:t>
      </w:r>
      <w:commentRangeStart w:id="40"/>
      <w:r w:rsidR="00B07AFB">
        <w:rPr>
          <w:rFonts w:ascii="Times New Roman" w:eastAsia="Times New Roman" w:hAnsi="Times New Roman" w:cs="Times New Roman"/>
        </w:rPr>
        <w:t>(Baldwin et al. 1991).</w:t>
      </w:r>
      <w:r w:rsidR="007E2B10">
        <w:rPr>
          <w:rFonts w:ascii="Times New Roman" w:eastAsia="Times New Roman" w:hAnsi="Times New Roman" w:cs="Times New Roman"/>
        </w:rPr>
        <w:t xml:space="preserve"> </w:t>
      </w:r>
    </w:p>
    <w:p w14:paraId="20695A02" w14:textId="3CE9ADF9" w:rsidR="003F1593" w:rsidRDefault="003F1593" w:rsidP="00EB7523">
      <w:pPr>
        <w:jc w:val="center"/>
        <w:rPr>
          <w:rFonts w:ascii="Times New Roman" w:eastAsia="Times New Roman" w:hAnsi="Times New Roman" w:cs="Times New Roman"/>
        </w:rPr>
      </w:pPr>
      <w:r>
        <w:rPr>
          <w:rFonts w:ascii="Times New Roman" w:eastAsia="Times New Roman" w:hAnsi="Times New Roman" w:cs="Times New Roman"/>
        </w:rPr>
        <w:t>[x/H] ~ Z, where x = a given element</w:t>
      </w:r>
    </w:p>
    <w:p w14:paraId="04AED26D" w14:textId="5614B9A1" w:rsidR="003F1593" w:rsidRPr="00EC672D" w:rsidRDefault="003F1593" w:rsidP="00EB7523">
      <w:pPr>
        <w:jc w:val="center"/>
        <w:rPr>
          <w:rFonts w:ascii="Times New Roman" w:eastAsia="Times New Roman" w:hAnsi="Times New Roman" w:cs="Times New Roman"/>
        </w:rPr>
      </w:pPr>
      <w:r>
        <w:rPr>
          <w:rFonts w:ascii="Times New Roman" w:eastAsia="Times New Roman" w:hAnsi="Times New Roman" w:cs="Times New Roman"/>
        </w:rPr>
        <w:t>[N/H] ~ Z</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p w14:paraId="41CB4EF4" w14:textId="6BC0CEAF" w:rsidR="003F1593" w:rsidRDefault="003F1593" w:rsidP="00EB7523">
      <w:pPr>
        <w:jc w:val="center"/>
        <w:rPr>
          <w:rFonts w:ascii="Times New Roman" w:eastAsia="Times New Roman" w:hAnsi="Times New Roman" w:cs="Times New Roman"/>
        </w:rPr>
      </w:pPr>
      <w:r>
        <w:rPr>
          <w:rFonts w:ascii="Times New Roman" w:eastAsia="Times New Roman" w:hAnsi="Times New Roman" w:cs="Times New Roman"/>
        </w:rPr>
        <w:sym w:font="Symbol" w:char="F044"/>
      </w:r>
      <w:r>
        <w:rPr>
          <w:rFonts w:ascii="Times New Roman" w:eastAsia="Times New Roman" w:hAnsi="Times New Roman" w:cs="Times New Roman"/>
        </w:rPr>
        <w:t xml:space="preserve">Y = </w:t>
      </w:r>
      <w:r>
        <w:rPr>
          <w:rFonts w:ascii="Times New Roman" w:eastAsia="Times New Roman" w:hAnsi="Times New Roman" w:cs="Times New Roman"/>
        </w:rPr>
        <w:sym w:font="Symbol" w:char="F044"/>
      </w:r>
      <w:r>
        <w:rPr>
          <w:rFonts w:ascii="Times New Roman" w:eastAsia="Times New Roman" w:hAnsi="Times New Roman" w:cs="Times New Roman"/>
        </w:rPr>
        <w:t xml:space="preserve">Z, where Y is the He mass </w:t>
      </w:r>
      <w:r w:rsidR="003139AF">
        <w:rPr>
          <w:rFonts w:ascii="Times New Roman" w:eastAsia="Times New Roman" w:hAnsi="Times New Roman" w:cs="Times New Roman"/>
        </w:rPr>
        <w:t>fraction</w:t>
      </w:r>
      <w:commentRangeEnd w:id="40"/>
      <w:r w:rsidR="00822CD6">
        <w:rPr>
          <w:rStyle w:val="CommentReference"/>
        </w:rPr>
        <w:commentReference w:id="40"/>
      </w:r>
    </w:p>
    <w:p w14:paraId="2547A3CA" w14:textId="77777777" w:rsidR="003F1593" w:rsidRDefault="003F1593" w:rsidP="00EB7523">
      <w:pPr>
        <w:jc w:val="center"/>
        <w:rPr>
          <w:rFonts w:ascii="Times New Roman" w:eastAsia="Times New Roman" w:hAnsi="Times New Roman" w:cs="Times New Roman"/>
        </w:rPr>
      </w:pPr>
    </w:p>
    <w:p w14:paraId="114C7FCF" w14:textId="01A4BAC3" w:rsidR="00AF488E" w:rsidRPr="00040D0F" w:rsidRDefault="00D46175" w:rsidP="00CA0250">
      <w:pPr>
        <w:rPr>
          <w:rFonts w:ascii="Times New Roman" w:eastAsia="Times New Roman" w:hAnsi="Times New Roman" w:cs="Times New Roman"/>
        </w:rPr>
      </w:pPr>
      <w:r>
        <w:rPr>
          <w:rFonts w:ascii="Times New Roman" w:eastAsia="Times New Roman" w:hAnsi="Times New Roman" w:cs="Times New Roman"/>
        </w:rPr>
        <w:t>We</w:t>
      </w:r>
      <w:r w:rsidR="007E2B10">
        <w:rPr>
          <w:rFonts w:ascii="Times New Roman" w:eastAsia="Times New Roman" w:hAnsi="Times New Roman" w:cs="Times New Roman"/>
        </w:rPr>
        <w:t xml:space="preserve"> use the metals deplete command </w:t>
      </w:r>
      <w:r w:rsidR="003871DA">
        <w:rPr>
          <w:rFonts w:ascii="Times New Roman" w:eastAsia="Times New Roman" w:hAnsi="Times New Roman" w:cs="Times New Roman"/>
        </w:rPr>
        <w:t xml:space="preserve">which accounts for the loss in gaseous metals coming from the formation of </w:t>
      </w:r>
      <w:del w:id="41" w:author="Chris Richardson" w:date="2019-03-08T15:53:00Z">
        <w:r w:rsidR="003871DA" w:rsidDel="00822CD6">
          <w:rPr>
            <w:rFonts w:ascii="Times New Roman" w:eastAsia="Times New Roman" w:hAnsi="Times New Roman" w:cs="Times New Roman"/>
          </w:rPr>
          <w:delText xml:space="preserve">metal </w:delText>
        </w:r>
      </w:del>
      <w:r w:rsidR="003871DA">
        <w:rPr>
          <w:rFonts w:ascii="Times New Roman" w:eastAsia="Times New Roman" w:hAnsi="Times New Roman" w:cs="Times New Roman"/>
        </w:rPr>
        <w:t>grains in the cloud</w:t>
      </w:r>
      <w:r w:rsidR="000E4280">
        <w:rPr>
          <w:rFonts w:ascii="Times New Roman" w:eastAsia="Times New Roman" w:hAnsi="Times New Roman" w:cs="Times New Roman"/>
        </w:rPr>
        <w:t xml:space="preserve"> using results from Jenkins </w:t>
      </w:r>
      <w:ins w:id="42" w:author="Chris Richardson" w:date="2019-03-08T15:53:00Z">
        <w:r w:rsidR="00822CD6">
          <w:rPr>
            <w:rFonts w:ascii="Times New Roman" w:eastAsia="Times New Roman" w:hAnsi="Times New Roman" w:cs="Times New Roman"/>
          </w:rPr>
          <w:t>(</w:t>
        </w:r>
      </w:ins>
      <w:r w:rsidR="000E4280">
        <w:rPr>
          <w:rFonts w:ascii="Times New Roman" w:eastAsia="Times New Roman" w:hAnsi="Times New Roman" w:cs="Times New Roman"/>
        </w:rPr>
        <w:t>1987</w:t>
      </w:r>
      <w:ins w:id="43" w:author="Chris Richardson" w:date="2019-03-08T15:53:00Z">
        <w:r w:rsidR="00822CD6">
          <w:rPr>
            <w:rFonts w:ascii="Times New Roman" w:eastAsia="Times New Roman" w:hAnsi="Times New Roman" w:cs="Times New Roman"/>
          </w:rPr>
          <w:t>)</w:t>
        </w:r>
      </w:ins>
      <w:r w:rsidR="000E4280">
        <w:rPr>
          <w:rFonts w:ascii="Times New Roman" w:eastAsia="Times New Roman" w:hAnsi="Times New Roman" w:cs="Times New Roman"/>
        </w:rPr>
        <w:t xml:space="preserve"> and Cowie &amp; </w:t>
      </w:r>
      <w:proofErr w:type="spellStart"/>
      <w:r w:rsidR="000E4280">
        <w:rPr>
          <w:rFonts w:ascii="Times New Roman" w:eastAsia="Times New Roman" w:hAnsi="Times New Roman" w:cs="Times New Roman"/>
        </w:rPr>
        <w:t>Songaila</w:t>
      </w:r>
      <w:proofErr w:type="spellEnd"/>
      <w:r w:rsidR="000E4280">
        <w:rPr>
          <w:rFonts w:ascii="Times New Roman" w:eastAsia="Times New Roman" w:hAnsi="Times New Roman" w:cs="Times New Roman"/>
        </w:rPr>
        <w:t xml:space="preserve"> </w:t>
      </w:r>
      <w:ins w:id="44" w:author="Chris Richardson" w:date="2019-03-08T15:53:00Z">
        <w:r w:rsidR="00822CD6">
          <w:rPr>
            <w:rFonts w:ascii="Times New Roman" w:eastAsia="Times New Roman" w:hAnsi="Times New Roman" w:cs="Times New Roman"/>
          </w:rPr>
          <w:t>(</w:t>
        </w:r>
      </w:ins>
      <w:r w:rsidR="000E4280">
        <w:rPr>
          <w:rFonts w:ascii="Times New Roman" w:eastAsia="Times New Roman" w:hAnsi="Times New Roman" w:cs="Times New Roman"/>
        </w:rPr>
        <w:t>1986</w:t>
      </w:r>
      <w:ins w:id="45" w:author="Chris Richardson" w:date="2019-03-08T15:53:00Z">
        <w:r w:rsidR="00822CD6">
          <w:rPr>
            <w:rFonts w:ascii="Times New Roman" w:eastAsia="Times New Roman" w:hAnsi="Times New Roman" w:cs="Times New Roman"/>
          </w:rPr>
          <w:t>)</w:t>
        </w:r>
      </w:ins>
      <w:r w:rsidR="00040D0F">
        <w:rPr>
          <w:rFonts w:ascii="Times New Roman" w:eastAsia="Times New Roman" w:hAnsi="Times New Roman" w:cs="Times New Roman"/>
        </w:rPr>
        <w:t xml:space="preserve">. </w:t>
      </w:r>
      <w:r w:rsidR="007E2B10">
        <w:rPr>
          <w:rFonts w:ascii="Times New Roman" w:eastAsia="Times New Roman" w:hAnsi="Times New Roman" w:cs="Times New Roman"/>
        </w:rPr>
        <w:t xml:space="preserve">We maintain constant pressure throughout the </w:t>
      </w:r>
      <w:del w:id="46" w:author="Chris Richardson" w:date="2019-03-08T15:53:00Z">
        <w:r w:rsidR="007E2B10" w:rsidDel="00822CD6">
          <w:rPr>
            <w:rFonts w:ascii="Times New Roman" w:eastAsia="Times New Roman" w:hAnsi="Times New Roman" w:cs="Times New Roman"/>
          </w:rPr>
          <w:delText>cloud, and</w:delText>
        </w:r>
      </w:del>
      <w:ins w:id="47" w:author="Chris Richardson" w:date="2019-03-08T15:53:00Z">
        <w:r w:rsidR="00822CD6">
          <w:rPr>
            <w:rFonts w:ascii="Times New Roman" w:eastAsia="Times New Roman" w:hAnsi="Times New Roman" w:cs="Times New Roman"/>
          </w:rPr>
          <w:t>cloud and</w:t>
        </w:r>
      </w:ins>
      <w:r w:rsidR="007E2B10">
        <w:rPr>
          <w:rFonts w:ascii="Times New Roman" w:eastAsia="Times New Roman" w:hAnsi="Times New Roman" w:cs="Times New Roman"/>
        </w:rPr>
        <w:t xml:space="preserve"> stop our model when </w:t>
      </w:r>
      <w:r w:rsidR="00164647" w:rsidRPr="00822CD6">
        <w:rPr>
          <w:rFonts w:ascii="Times New Roman" w:eastAsia="Times New Roman" w:hAnsi="Times New Roman" w:cs="Times New Roman"/>
          <w:i/>
          <w:rPrChange w:id="48" w:author="Chris Richardson" w:date="2019-03-08T15:53:00Z">
            <w:rPr>
              <w:rFonts w:ascii="Times New Roman" w:eastAsia="Times New Roman" w:hAnsi="Times New Roman" w:cs="Times New Roman"/>
            </w:rPr>
          </w:rPrChange>
        </w:rPr>
        <w:t>n</w:t>
      </w:r>
      <w:r w:rsidR="00164647">
        <w:rPr>
          <w:rFonts w:ascii="Times New Roman" w:eastAsia="Times New Roman" w:hAnsi="Times New Roman" w:cs="Times New Roman"/>
          <w:vertAlign w:val="subscript"/>
        </w:rPr>
        <w:t>e</w:t>
      </w:r>
      <w:r w:rsidR="00164647">
        <w:rPr>
          <w:rFonts w:ascii="Times New Roman" w:eastAsia="Times New Roman" w:hAnsi="Times New Roman" w:cs="Times New Roman"/>
        </w:rPr>
        <w:t>/</w:t>
      </w:r>
      <w:proofErr w:type="spellStart"/>
      <w:r w:rsidR="00164647" w:rsidRPr="00822CD6">
        <w:rPr>
          <w:rFonts w:ascii="Times New Roman" w:eastAsia="Times New Roman" w:hAnsi="Times New Roman" w:cs="Times New Roman"/>
          <w:i/>
          <w:rPrChange w:id="49" w:author="Chris Richardson" w:date="2019-03-08T15:53:00Z">
            <w:rPr>
              <w:rFonts w:ascii="Times New Roman" w:eastAsia="Times New Roman" w:hAnsi="Times New Roman" w:cs="Times New Roman"/>
            </w:rPr>
          </w:rPrChange>
        </w:rPr>
        <w:t>n</w:t>
      </w:r>
      <w:del w:id="50" w:author="Chris Richardson" w:date="2019-03-08T15:53:00Z">
        <w:r w:rsidR="00164647" w:rsidDel="00822CD6">
          <w:rPr>
            <w:rFonts w:ascii="Times New Roman" w:eastAsia="Times New Roman" w:hAnsi="Times New Roman" w:cs="Times New Roman"/>
            <w:vertAlign w:val="subscript"/>
          </w:rPr>
          <w:delText>h</w:delText>
        </w:r>
      </w:del>
      <w:ins w:id="51" w:author="Chris Richardson" w:date="2019-03-08T15:53:00Z">
        <w:r w:rsidR="00822CD6">
          <w:rPr>
            <w:rFonts w:ascii="Times New Roman" w:eastAsia="Times New Roman" w:hAnsi="Times New Roman" w:cs="Times New Roman"/>
            <w:vertAlign w:val="subscript"/>
          </w:rPr>
          <w:t>H</w:t>
        </w:r>
      </w:ins>
      <w:proofErr w:type="spellEnd"/>
      <w:r w:rsidR="00164647">
        <w:rPr>
          <w:rFonts w:ascii="Times New Roman" w:eastAsia="Times New Roman" w:hAnsi="Times New Roman" w:cs="Times New Roman"/>
        </w:rPr>
        <w:t xml:space="preserve"> = 0.01. Stopping our models at a designated </w:t>
      </w:r>
      <w:r w:rsidR="00DD3121">
        <w:rPr>
          <w:rFonts w:ascii="Times New Roman" w:eastAsia="Times New Roman" w:hAnsi="Times New Roman" w:cs="Times New Roman"/>
        </w:rPr>
        <w:t xml:space="preserve">electron </w:t>
      </w:r>
      <w:r w:rsidR="00164647">
        <w:rPr>
          <w:rFonts w:ascii="Times New Roman" w:eastAsia="Times New Roman" w:hAnsi="Times New Roman" w:cs="Times New Roman"/>
        </w:rPr>
        <w:t>density fraction allows this stopping condition to scale to all clouds and helps us accurately model O</w:t>
      </w:r>
      <w:r w:rsidR="00DD3121">
        <w:rPr>
          <w:rFonts w:ascii="Times New Roman" w:eastAsia="Times New Roman" w:hAnsi="Times New Roman" w:cs="Times New Roman"/>
        </w:rPr>
        <w:t xml:space="preserve"> </w:t>
      </w:r>
      <w:r w:rsidR="00164647">
        <w:rPr>
          <w:rFonts w:ascii="Times New Roman" w:eastAsia="Times New Roman" w:hAnsi="Times New Roman" w:cs="Times New Roman"/>
        </w:rPr>
        <w:t>I emission, as opposed to a set depth that would remain constant for clouds of all sizes.</w:t>
      </w:r>
      <w:r w:rsidR="000E4280">
        <w:rPr>
          <w:rFonts w:ascii="Times New Roman" w:eastAsia="Times New Roman" w:hAnsi="Times New Roman" w:cs="Times New Roman"/>
        </w:rPr>
        <w:t xml:space="preserve"> We also vary grain content in the cloud, from 0.5 to 5 times </w:t>
      </w:r>
      <w:commentRangeStart w:id="52"/>
      <w:r w:rsidR="000E4280">
        <w:rPr>
          <w:rFonts w:ascii="Times New Roman" w:eastAsia="Times New Roman" w:hAnsi="Times New Roman" w:cs="Times New Roman"/>
        </w:rPr>
        <w:t>solar</w:t>
      </w:r>
      <w:commentRangeEnd w:id="52"/>
      <w:r w:rsidR="00176305">
        <w:rPr>
          <w:rStyle w:val="CommentReference"/>
        </w:rPr>
        <w:commentReference w:id="52"/>
      </w:r>
      <w:r w:rsidR="000E4280">
        <w:rPr>
          <w:rFonts w:ascii="Times New Roman" w:eastAsia="Times New Roman" w:hAnsi="Times New Roman" w:cs="Times New Roman"/>
        </w:rPr>
        <w:t xml:space="preserve"> values in </w:t>
      </w:r>
      <w:ins w:id="53" w:author="Chris Richardson" w:date="2019-03-08T15:55:00Z">
        <w:r w:rsidR="00176305">
          <w:rPr>
            <w:rFonts w:ascii="Times New Roman" w:eastAsia="Times New Roman" w:hAnsi="Times New Roman" w:cs="Times New Roman"/>
          </w:rPr>
          <w:t>0</w:t>
        </w:r>
      </w:ins>
      <w:r w:rsidR="000E4280">
        <w:rPr>
          <w:rFonts w:ascii="Times New Roman" w:eastAsia="Times New Roman" w:hAnsi="Times New Roman" w:cs="Times New Roman"/>
        </w:rPr>
        <w:t xml:space="preserve">.5 linear steps. </w:t>
      </w:r>
      <w:r w:rsidR="00501934">
        <w:rPr>
          <w:rFonts w:ascii="Times New Roman" w:eastAsia="Times New Roman" w:hAnsi="Times New Roman" w:cs="Times New Roman"/>
        </w:rPr>
        <w:t xml:space="preserve">We use the grains </w:t>
      </w:r>
      <w:ins w:id="54" w:author="Chris Richardson" w:date="2019-03-08T15:55:00Z">
        <w:r w:rsidR="00822CD6">
          <w:rPr>
            <w:rFonts w:ascii="Times New Roman" w:eastAsia="Times New Roman" w:hAnsi="Times New Roman" w:cs="Times New Roman"/>
          </w:rPr>
          <w:t>O</w:t>
        </w:r>
      </w:ins>
      <w:del w:id="55" w:author="Chris Richardson" w:date="2019-03-08T15:55:00Z">
        <w:r w:rsidR="00501934" w:rsidDel="00822CD6">
          <w:rPr>
            <w:rFonts w:ascii="Times New Roman" w:eastAsia="Times New Roman" w:hAnsi="Times New Roman" w:cs="Times New Roman"/>
          </w:rPr>
          <w:delText>o</w:delText>
        </w:r>
      </w:del>
      <w:r w:rsidR="00501934">
        <w:rPr>
          <w:rFonts w:ascii="Times New Roman" w:eastAsia="Times New Roman" w:hAnsi="Times New Roman" w:cs="Times New Roman"/>
        </w:rPr>
        <w:t xml:space="preserve">rion command in CLOUDY to specify </w:t>
      </w:r>
      <w:r w:rsidR="00A523B3">
        <w:rPr>
          <w:rFonts w:ascii="Times New Roman" w:eastAsia="Times New Roman" w:hAnsi="Times New Roman" w:cs="Times New Roman"/>
        </w:rPr>
        <w:t>graphite and silicate grain composition</w:t>
      </w:r>
      <w:r w:rsidR="007A10CD">
        <w:rPr>
          <w:rFonts w:ascii="Times New Roman" w:eastAsia="Times New Roman" w:hAnsi="Times New Roman" w:cs="Times New Roman"/>
        </w:rPr>
        <w:t>, as well as a size distribution consistent with those along the line of sight of the Trapezium stars in Orion (Baldwin et al. 1991).</w:t>
      </w:r>
      <w:r w:rsidR="00040D0F">
        <w:rPr>
          <w:rFonts w:ascii="Times New Roman" w:eastAsia="Times New Roman" w:hAnsi="Times New Roman" w:cs="Times New Roman"/>
        </w:rPr>
        <w:t xml:space="preserve"> (Should I mention </w:t>
      </w:r>
      <w:proofErr w:type="spellStart"/>
      <w:r w:rsidR="00040D0F">
        <w:rPr>
          <w:rFonts w:ascii="Times New Roman" w:eastAsia="Times New Roman" w:hAnsi="Times New Roman" w:cs="Times New Roman"/>
        </w:rPr>
        <w:t>n</w:t>
      </w:r>
      <w:r w:rsidR="00040D0F">
        <w:rPr>
          <w:rFonts w:ascii="Times New Roman" w:eastAsia="Times New Roman" w:hAnsi="Times New Roman" w:cs="Times New Roman"/>
          <w:vertAlign w:val="subscript"/>
        </w:rPr>
        <w:t>H</w:t>
      </w:r>
      <w:proofErr w:type="spellEnd"/>
      <w:r w:rsidR="00040D0F">
        <w:rPr>
          <w:rFonts w:ascii="Times New Roman" w:eastAsia="Times New Roman" w:hAnsi="Times New Roman" w:cs="Times New Roman"/>
          <w:vertAlign w:val="subscript"/>
        </w:rPr>
        <w:t xml:space="preserve"> </w:t>
      </w:r>
      <w:r w:rsidR="00040D0F">
        <w:rPr>
          <w:rFonts w:ascii="Times New Roman" w:eastAsia="Times New Roman" w:hAnsi="Times New Roman" w:cs="Times New Roman"/>
        </w:rPr>
        <w:t>values in this section?)</w:t>
      </w:r>
      <w:ins w:id="56" w:author="Chris Richardson" w:date="2019-03-08T15:55:00Z">
        <w:r w:rsidR="00822CD6">
          <w:rPr>
            <w:rFonts w:ascii="Times New Roman" w:eastAsia="Times New Roman" w:hAnsi="Times New Roman" w:cs="Times New Roman"/>
          </w:rPr>
          <w:t xml:space="preserve"> [</w:t>
        </w:r>
        <w:proofErr w:type="gramStart"/>
        <w:r w:rsidR="00822CD6">
          <w:rPr>
            <w:rFonts w:ascii="Times New Roman" w:eastAsia="Times New Roman" w:hAnsi="Times New Roman" w:cs="Times New Roman"/>
          </w:rPr>
          <w:t>YES</w:t>
        </w:r>
        <w:proofErr w:type="gramEnd"/>
        <w:r w:rsidR="00822CD6">
          <w:rPr>
            <w:rFonts w:ascii="Times New Roman" w:eastAsia="Times New Roman" w:hAnsi="Times New Roman" w:cs="Times New Roman"/>
          </w:rPr>
          <w:t xml:space="preserve"> THIS IS A GOOD PLACE]</w:t>
        </w:r>
      </w:ins>
    </w:p>
    <w:p w14:paraId="490CC41E" w14:textId="77777777" w:rsidR="0055623F" w:rsidRDefault="0055623F" w:rsidP="00CA0250">
      <w:pPr>
        <w:rPr>
          <w:rFonts w:ascii="Times New Roman" w:eastAsia="Times New Roman" w:hAnsi="Times New Roman" w:cs="Times New Roman"/>
        </w:rPr>
      </w:pPr>
    </w:p>
    <w:p w14:paraId="66625192" w14:textId="025EA671" w:rsidR="0055623F" w:rsidRPr="0055623F" w:rsidRDefault="00D111BB" w:rsidP="00CA0250">
      <w:pPr>
        <w:rPr>
          <w:rFonts w:ascii="Times New Roman" w:eastAsia="Times New Roman" w:hAnsi="Times New Roman" w:cs="Times New Roman"/>
        </w:rPr>
      </w:pPr>
      <w:ins w:id="57" w:author="Emmett Jenkins" w:date="2019-03-01T11:11:00Z">
        <w:r>
          <w:rPr>
            <w:rFonts w:ascii="Times New Roman" w:eastAsia="Times New Roman" w:hAnsi="Times New Roman" w:cs="Times New Roman"/>
            <w:b/>
          </w:rPr>
          <w:t>4</w:t>
        </w:r>
      </w:ins>
      <w:del w:id="58" w:author="Emmett Jenkins" w:date="2019-03-01T11:11:00Z">
        <w:r w:rsidR="0055623F" w:rsidDel="00D111BB">
          <w:rPr>
            <w:rFonts w:ascii="Times New Roman" w:eastAsia="Times New Roman" w:hAnsi="Times New Roman" w:cs="Times New Roman"/>
            <w:b/>
          </w:rPr>
          <w:delText>3.3</w:delText>
        </w:r>
      </w:del>
      <w:r w:rsidR="0055623F">
        <w:rPr>
          <w:rFonts w:ascii="Times New Roman" w:eastAsia="Times New Roman" w:hAnsi="Times New Roman" w:cs="Times New Roman"/>
          <w:b/>
        </w:rPr>
        <w:t xml:space="preserve"> Diagnostics</w:t>
      </w:r>
    </w:p>
    <w:p w14:paraId="40598A7C" w14:textId="529C93BC" w:rsidR="007E2B10" w:rsidRPr="00A71215" w:rsidRDefault="007E2B10" w:rsidP="00CA0250">
      <w:pPr>
        <w:rPr>
          <w:rFonts w:ascii="Times New Roman" w:eastAsia="Times New Roman" w:hAnsi="Times New Roman" w:cs="Times New Roman"/>
        </w:rPr>
      </w:pPr>
      <w:r>
        <w:rPr>
          <w:rFonts w:ascii="Times New Roman" w:eastAsia="Times New Roman" w:hAnsi="Times New Roman" w:cs="Times New Roman"/>
        </w:rPr>
        <w:tab/>
        <w:t xml:space="preserve">To evaluate our models, we use diagnostic diagrams to plot them on top of the observation data mentioned previously. We use numerous plots to analyze our models, but one of </w:t>
      </w:r>
      <w:r>
        <w:rPr>
          <w:rFonts w:ascii="Times New Roman" w:eastAsia="Times New Roman" w:hAnsi="Times New Roman" w:cs="Times New Roman"/>
        </w:rPr>
        <w:lastRenderedPageBreak/>
        <w:t>the most important is the BPT Diagram</w:t>
      </w:r>
      <w:r w:rsidR="00DD3121">
        <w:rPr>
          <w:rFonts w:ascii="Times New Roman" w:eastAsia="Times New Roman" w:hAnsi="Times New Roman" w:cs="Times New Roman"/>
        </w:rPr>
        <w:t xml:space="preserve"> (</w:t>
      </w:r>
      <w:r>
        <w:rPr>
          <w:rFonts w:ascii="Times New Roman" w:eastAsia="Times New Roman" w:hAnsi="Times New Roman" w:cs="Times New Roman"/>
        </w:rPr>
        <w:t>Baldwin, Phillips</w:t>
      </w:r>
      <w:r w:rsidR="00DD3121">
        <w:rPr>
          <w:rFonts w:ascii="Times New Roman" w:eastAsia="Times New Roman" w:hAnsi="Times New Roman" w:cs="Times New Roman"/>
        </w:rPr>
        <w: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t>
      </w:r>
      <w:r w:rsidR="00DD3121">
        <w:rPr>
          <w:rFonts w:ascii="Times New Roman" w:eastAsia="Times New Roman" w:hAnsi="Times New Roman" w:cs="Times New Roman"/>
        </w:rPr>
        <w:t>1981), which is</w:t>
      </w:r>
      <w:r>
        <w:rPr>
          <w:rFonts w:ascii="Times New Roman" w:eastAsia="Times New Roman" w:hAnsi="Times New Roman" w:cs="Times New Roman"/>
        </w:rPr>
        <w:t xml:space="preserve">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r w:rsidR="00DD3121">
        <w:rPr>
          <w:rFonts w:ascii="Times New Roman" w:eastAsia="Times New Roman" w:hAnsi="Times New Roman" w:cs="Times New Roman"/>
        </w:rPr>
        <w:t xml:space="preserve"> galaxies</w:t>
      </w:r>
      <w:r w:rsidR="00DC4D5A">
        <w:rPr>
          <w:rFonts w:ascii="Times New Roman" w:eastAsia="Times New Roman" w:hAnsi="Times New Roman" w:cs="Times New Roman"/>
        </w:rPr>
        <w:t>,</w:t>
      </w:r>
      <w:r>
        <w:rPr>
          <w:rFonts w:ascii="Times New Roman" w:eastAsia="Times New Roman" w:hAnsi="Times New Roman" w:cs="Times New Roman"/>
        </w:rPr>
        <w:t xml:space="preserve"> 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that allow us to shape code our data based on galaxy type</w:t>
      </w:r>
      <w:r w:rsidR="000E4280">
        <w:rPr>
          <w:rFonts w:ascii="Times New Roman" w:eastAsia="Times New Roman" w:hAnsi="Times New Roman" w:cs="Times New Roman"/>
        </w:rPr>
        <w:t xml:space="preserve">. </w:t>
      </w:r>
      <w:r w:rsidR="00B52724">
        <w:rPr>
          <w:rFonts w:ascii="Times New Roman" w:eastAsia="Times New Roman" w:hAnsi="Times New Roman" w:cs="Times New Roman"/>
        </w:rPr>
        <w:t xml:space="preserve">From these calculations we found that our data set included 102 ambiguous objects, 145 star-forming galaxies, 70 AGN, 3 composites and 0 LINERs. </w:t>
      </w:r>
      <w:r w:rsidR="000E4280">
        <w:rPr>
          <w:rFonts w:ascii="Times New Roman" w:eastAsia="Times New Roman" w:hAnsi="Times New Roman" w:cs="Times New Roman"/>
        </w:rPr>
        <w:t xml:space="preserve">Figure 1a shows our observational data plotted on a BPT diagram using the shape code from </w:t>
      </w:r>
      <w:proofErr w:type="spellStart"/>
      <w:r w:rsidR="000E4280">
        <w:rPr>
          <w:rFonts w:ascii="Times New Roman" w:eastAsia="Times New Roman" w:hAnsi="Times New Roman" w:cs="Times New Roman"/>
        </w:rPr>
        <w:t>Kewley</w:t>
      </w:r>
      <w:proofErr w:type="spellEnd"/>
      <w:r w:rsidR="000E4280">
        <w:rPr>
          <w:rFonts w:ascii="Times New Roman" w:eastAsia="Times New Roman" w:hAnsi="Times New Roman" w:cs="Times New Roman"/>
        </w:rPr>
        <w:t xml:space="preserve"> et al. 2006.</w:t>
      </w:r>
      <w:r w:rsidR="00A71215">
        <w:rPr>
          <w:rFonts w:ascii="Times New Roman" w:eastAsia="Times New Roman" w:hAnsi="Times New Roman" w:cs="Times New Roman"/>
        </w:rPr>
        <w:t xml:space="preserve"> Using a relation between </w:t>
      </w:r>
      <w:r w:rsidR="00680F1C">
        <w:rPr>
          <w:rFonts w:ascii="Times New Roman" w:eastAsia="Times New Roman" w:hAnsi="Times New Roman" w:cs="Times New Roman"/>
        </w:rPr>
        <w:t>[</w:t>
      </w:r>
      <w:r w:rsidR="00265C7A">
        <w:rPr>
          <w:rFonts w:ascii="Times New Roman" w:eastAsia="Times New Roman" w:hAnsi="Times New Roman" w:cs="Times New Roman"/>
        </w:rPr>
        <w:t>O</w:t>
      </w:r>
      <w:r w:rsidR="00680F1C">
        <w:rPr>
          <w:rFonts w:ascii="Times New Roman" w:eastAsia="Times New Roman" w:hAnsi="Times New Roman" w:cs="Times New Roman"/>
        </w:rPr>
        <w:t xml:space="preserve"> </w:t>
      </w:r>
      <w:r w:rsidR="00265C7A">
        <w:rPr>
          <w:rFonts w:ascii="Times New Roman" w:eastAsia="Times New Roman" w:hAnsi="Times New Roman" w:cs="Times New Roman"/>
        </w:rPr>
        <w:t>III</w:t>
      </w:r>
      <w:r w:rsidR="00680F1C">
        <w:rPr>
          <w:rFonts w:ascii="Times New Roman" w:eastAsia="Times New Roman" w:hAnsi="Times New Roman" w:cs="Times New Roman"/>
        </w:rPr>
        <w:t>]</w:t>
      </w:r>
      <w:r w:rsidR="00265C7A" w:rsidRPr="00265C7A">
        <w:rPr>
          <w:rFonts w:ascii="Times New Roman" w:eastAsia="Times New Roman" w:hAnsi="Times New Roman" w:cs="Times New Roman"/>
        </w:rPr>
        <w:t xml:space="preserve"> </w:t>
      </w:r>
      <w:r w:rsidR="00265C7A" w:rsidRPr="00CA0250">
        <w:rPr>
          <w:rFonts w:ascii="Times New Roman" w:eastAsia="Times New Roman" w:hAnsi="Times New Roman" w:cs="Times New Roman"/>
        </w:rPr>
        <w:t>λ</w:t>
      </w:r>
      <w:r w:rsidR="0055623F">
        <w:rPr>
          <w:rFonts w:ascii="Times New Roman" w:eastAsia="Times New Roman" w:hAnsi="Times New Roman" w:cs="Times New Roman"/>
        </w:rPr>
        <w:t xml:space="preserve">4363,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 xml:space="preserve">5007 and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4959,</w:t>
      </w:r>
      <w:r w:rsidR="00A71215">
        <w:rPr>
          <w:rFonts w:ascii="Times New Roman" w:eastAsia="Times New Roman" w:hAnsi="Times New Roman" w:cs="Times New Roman"/>
        </w:rPr>
        <w:t xml:space="preserve"> coupled with electron densities, we can derive </w:t>
      </w:r>
      <w:proofErr w:type="spellStart"/>
      <w:r w:rsidR="00A71215" w:rsidRPr="00AB4BA4">
        <w:rPr>
          <w:rFonts w:ascii="Times New Roman" w:eastAsia="Times New Roman" w:hAnsi="Times New Roman" w:cs="Times New Roman"/>
          <w:i/>
        </w:rPr>
        <w:t>T</w:t>
      </w:r>
      <w:r w:rsidR="00A71215" w:rsidRPr="00AB4BA4">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rPr>
        <w:t xml:space="preserve"> from a given spectrum</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Osterbrock</w:t>
      </w:r>
      <w:proofErr w:type="spellEnd"/>
      <w:r w:rsidR="0055623F">
        <w:rPr>
          <w:rFonts w:ascii="Times New Roman" w:eastAsia="Times New Roman" w:hAnsi="Times New Roman" w:cs="Times New Roman"/>
        </w:rPr>
        <w:t xml:space="preserve"> </w:t>
      </w:r>
      <w:r w:rsidR="00680F1C">
        <w:rPr>
          <w:rFonts w:ascii="Times New Roman" w:eastAsia="Times New Roman" w:hAnsi="Times New Roman" w:cs="Times New Roman"/>
        </w:rPr>
        <w:t>&amp;</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Ferland</w:t>
      </w:r>
      <w:proofErr w:type="spellEnd"/>
      <w:r w:rsidR="0055623F">
        <w:rPr>
          <w:rFonts w:ascii="Times New Roman" w:eastAsia="Times New Roman" w:hAnsi="Times New Roman" w:cs="Times New Roman"/>
        </w:rPr>
        <w:t xml:space="preserve"> 2006)</w:t>
      </w:r>
      <w:r w:rsidR="00A71215">
        <w:rPr>
          <w:rFonts w:ascii="Times New Roman" w:eastAsia="Times New Roman" w:hAnsi="Times New Roman" w:cs="Times New Roman"/>
        </w:rPr>
        <w:t xml:space="preserve">. </w:t>
      </w:r>
      <w:r w:rsidR="00A71215" w:rsidRPr="007A2D50">
        <w:rPr>
          <w:rFonts w:ascii="Times New Roman" w:eastAsia="Times New Roman" w:hAnsi="Times New Roman" w:cs="Times New Roman"/>
        </w:rPr>
        <w:t>Using</w:t>
      </w:r>
      <w:r w:rsidR="00A71215">
        <w:rPr>
          <w:rFonts w:ascii="Times New Roman" w:eastAsia="Times New Roman" w:hAnsi="Times New Roman" w:cs="Times New Roman"/>
        </w:rPr>
        <w:t xml:space="preserve">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r w:rsidR="00A71215">
        <w:rPr>
          <w:rFonts w:ascii="Times New Roman" w:eastAsia="Times New Roman" w:hAnsi="Times New Roman" w:cs="Times New Roman"/>
        </w:rPr>
        <w:t xml:space="preserve">which neatly separates our data on a plot of </w:t>
      </w:r>
      <w:proofErr w:type="gramStart"/>
      <w:r w:rsidR="00A71215">
        <w:rPr>
          <w:rFonts w:ascii="Times New Roman" w:eastAsia="Times New Roman" w:hAnsi="Times New Roman" w:cs="Times New Roman"/>
        </w:rPr>
        <w:t>log[</w:t>
      </w:r>
      <w:proofErr w:type="gramEnd"/>
      <w:r w:rsidR="00A71215">
        <w:rPr>
          <w:rFonts w:ascii="Times New Roman" w:eastAsia="Times New Roman" w:hAnsi="Times New Roman" w:cs="Times New Roman"/>
        </w:rPr>
        <w:t>O</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III]5007/4363 vs. log[N</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6584/H</w:t>
      </w:r>
      <w:r w:rsidR="00A71215">
        <w:rPr>
          <w:rFonts w:ascii="Times New Roman" w:eastAsia="Times New Roman" w:hAnsi="Times New Roman" w:cs="Times New Roman"/>
        </w:rPr>
        <w:sym w:font="Symbol" w:char="F061"/>
      </w:r>
      <w:r w:rsidR="007A2D50">
        <w:rPr>
          <w:rFonts w:ascii="Times New Roman" w:eastAsia="Times New Roman" w:hAnsi="Times New Roman" w:cs="Times New Roman"/>
        </w:rPr>
        <w:t xml:space="preserve"> (Figure 1b)</w:t>
      </w:r>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r w:rsidR="00000A64">
        <w:rPr>
          <w:rFonts w:ascii="Times New Roman" w:eastAsia="Times New Roman" w:hAnsi="Times New Roman" w:cs="Times New Roman"/>
        </w:rPr>
        <w:t xml:space="preserve"> </w:t>
      </w:r>
    </w:p>
    <w:p w14:paraId="7201B939" w14:textId="360E45D4" w:rsidR="00A71215" w:rsidRDefault="00A71215" w:rsidP="00CA0250">
      <w:pPr>
        <w:rPr>
          <w:rFonts w:ascii="Times New Roman" w:eastAsia="Times New Roman" w:hAnsi="Times New Roman" w:cs="Times New Roman"/>
        </w:rPr>
      </w:pPr>
    </w:p>
    <w:p w14:paraId="0D3FDA42" w14:textId="786766C6" w:rsidR="001E4530" w:rsidRPr="00AF488E" w:rsidRDefault="00032C9E" w:rsidP="00CA025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67E098B" wp14:editId="38806AD3">
                <wp:simplePos x="0" y="0"/>
                <wp:positionH relativeFrom="column">
                  <wp:posOffset>161290</wp:posOffset>
                </wp:positionH>
                <wp:positionV relativeFrom="paragraph">
                  <wp:posOffset>2370455</wp:posOffset>
                </wp:positionV>
                <wp:extent cx="5833110" cy="4546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83311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0DBBB" w14:textId="318EE477" w:rsidR="00032C9E" w:rsidRDefault="00032C9E">
                            <w:ins w:id="59" w:author="Emmett Jenkins" w:date="2019-03-01T12:24:00Z">
                              <w:r>
                                <w:t>Figure 1: BPT Diagram and Temperature Diagnostic Diagram with observational data and no models, including color and shape code to separate by temperature and type.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67E098B" id="_x0000_t202" coordsize="21600,21600" o:spt="202" path="m0,0l0,21600,21600,21600,21600,0xe">
                <v:stroke joinstyle="miter"/>
                <v:path gradientshapeok="t" o:connecttype="rect"/>
              </v:shapetype>
              <v:shape id="Text Box 8" o:spid="_x0000_s1026" type="#_x0000_t202" style="position:absolute;margin-left:12.7pt;margin-top:186.65pt;width:459.3pt;height: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" filled="f" stroked="f">
                <v:textbox>
                  <w:txbxContent>
                    <w:p w14:paraId="1000DBBB" w14:textId="318EE477" w:rsidR="00032C9E" w:rsidRDefault="00032C9E">
                      <w:ins w:id="231" w:author="Emmett Jenkins" w:date="2019-03-01T12:24:00Z">
                        <w:r>
                          <w:t>Figure 1: BPT Diagram and Temperature Diagnostic Diagram with observational data and no models, including color and shape code to separate by temperature and type.</w:t>
                        </w:r>
                      </w:ins>
                    </w:p>
                  </w:txbxContent>
                </v:textbox>
                <w10:wrap type="square"/>
              </v:shape>
            </w:pict>
          </mc:Fallback>
        </mc:AlternateContent>
      </w:r>
      <w:r w:rsidR="00B66069" w:rsidRPr="00B66069">
        <w:rPr>
          <w:rFonts w:ascii="Times New Roman" w:eastAsia="Times New Roman" w:hAnsi="Times New Roman" w:cs="Times New Roman"/>
          <w:noProof/>
        </w:rPr>
        <mc:AlternateContent>
          <mc:Choice Requires="wpg">
            <w:drawing>
              <wp:inline distT="0" distB="0" distL="0" distR="0" wp14:anchorId="5C5BCBC4" wp14:editId="0BFA584C">
                <wp:extent cx="6145530" cy="2267781"/>
                <wp:effectExtent l="0" t="0" r="1270" b="0"/>
                <wp:docPr id="3"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530" cy="2267781"/>
                          <a:chOff x="0" y="0"/>
                          <a:chExt cx="12192000" cy="4499956"/>
                        </a:xfrm>
                      </wpg:grpSpPr>
                      <pic:pic xmlns:pic="http://schemas.openxmlformats.org/drawingml/2006/picture">
                        <pic:nvPicPr>
                          <pic:cNvPr id="4" name="Picture 4"/>
                          <pic:cNvPicPr>
                            <a:picLocks noChangeAspect="1"/>
                          </pic:cNvPicPr>
                        </pic:nvPicPr>
                        <pic:blipFill>
                          <a:blip r:embed="rId10"/>
                          <a:stretch>
                            <a:fillRect/>
                          </a:stretch>
                        </pic:blipFill>
                        <pic:spPr>
                          <a:xfrm>
                            <a:off x="0" y="110836"/>
                            <a:ext cx="12192000" cy="4389120"/>
                          </a:xfrm>
                          <a:prstGeom prst="rect">
                            <a:avLst/>
                          </a:prstGeom>
                        </pic:spPr>
                      </pic:pic>
                      <wps:wsp>
                        <wps:cNvPr id="5" name="Rectangle 5"/>
                        <wps:cNvSpPr/>
                        <wps:spPr>
                          <a:xfrm>
                            <a:off x="237990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49495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4ECBFEB7" id="Group 1" o:spid="_x0000_s1026" style="width:483.9pt;height:178.55pt;mso-position-horizontal-relative:char;mso-position-vertical-relative:line" coordsize="12192000,44999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110836;width:12192000;height:43891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cP&#10;zHnDAAAA2gAAAA8AAABkcnMvZG93bnJldi54bWxEj1FLwzAUhd8F/0O4gm8unZSh3bJRi6IwH+a2&#10;H3Bp7pqy5qYksa3++mUg+Hg453yHs9pMthMD+dA6VjCfZSCIa6dbbhQcD28PTyBCRNbYOSYFPxRg&#10;s769WWGh3chfNOxjIxKEQ4EKTIx9IWWoDVkMM9cTJ+/kvMWYpG+k9jgmuO3kY5YtpMWW04LBnipD&#10;9Xn/bRW8l8PL+GnypnquXv1291vmxpdK3d9N5RJEpCn+h//aH1pBDtcr6QbI9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w/MecMAAADaAAAADwAAAAAAAAAAAAAAAACcAgAA&#10;ZHJzL2Rvd25yZXYueG1sUEsFBgAAAAAEAAQA9wAAAIwDAAAAAA==&#10;">
                  <v:imagedata r:id="rId11" o:title=""/>
                  <v:path arrowok="t"/>
                </v:shape>
                <v:rect id="Rectangle 5" o:spid="_x0000_s1028" style="position:absolute;left:237990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17/PxAAA&#10;ANoAAAAPAAAAZHJzL2Rvd25yZXYueG1sRI9PawIxFMTvhX6H8ApeimZ1qcjWKFooeOnBP4jHx+Z1&#10;E9y8LJu4u/bTNwWhx2FmfsMs14OrRUdtsJ4VTCcZCOLSa8uVgtPxc7wAESKyxtozKbhTgPXq+WmJ&#10;hfY976k7xEokCIcCFZgYm0LKUBpyGCa+IU7et28dxiTbSuoW+wR3tZxl2Vw6tJwWDDb0Yai8Hm5O&#10;wdc9z3fda37tTzav7I+8bM/GKzV6GTbvICIN8T/8aO+0gjf4u5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e/z8QAAADaAAAADwAAAAAAAAAAAAAAAACXAgAAZHJzL2Rv&#10;d25yZXYueG1sUEsFBgAAAAAEAAQA9QAAAIgDAAAAAA==&#10;" fillcolor="white [3212]" stroked="f" strokeweight="1pt"/>
                <v:rect id="Rectangle 6" o:spid="_x0000_s1029" style="position:absolute;left:849495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SG4wwAA&#10;ANoAAAAPAAAAZHJzL2Rvd25yZXYueG1sRI9BawIxFITvBf9DeIKXotm6IGU1ihYKXnqoSvH42Dw3&#10;wc3Lskl31/76RhA8DjPzDbPaDK4WHbXBelbwNstAEJdeW64UnI6f03cQISJrrD2TghsF2KxHLyss&#10;tO/5m7pDrESCcChQgYmxKaQMpSGHYeYb4uRdfOswJtlWUrfYJ7ir5TzLFtKh5bRgsKEPQ+X18OsU&#10;fN3yfN+95tf+ZPPK/snz7sd4pSbjYbsEEWmIz/CjvdcKFnC/km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BSG4wwAAANoAAAAPAAAAAAAAAAAAAAAAAJcCAABkcnMvZG93&#10;bnJldi54bWxQSwUGAAAAAAQABAD1AAAAhwMAAAAA&#10;" fillcolor="white [3212]" stroked="f" strokeweight="1pt"/>
                <w10:anchorlock/>
              </v:group>
            </w:pict>
          </mc:Fallback>
        </mc:AlternateContent>
      </w:r>
      <w:r w:rsidR="00B66069" w:rsidRPr="00B66069" w:rsidDel="00B66069">
        <w:rPr>
          <w:rFonts w:ascii="Times New Roman" w:eastAsia="Times New Roman" w:hAnsi="Times New Roman" w:cs="Times New Roman"/>
        </w:rPr>
        <w:t xml:space="preserve"> </w:t>
      </w:r>
    </w:p>
    <w:p w14:paraId="4D6BE3AD" w14:textId="766E4D4E" w:rsidR="00DE3277" w:rsidRDefault="00DE3277" w:rsidP="00CA0250">
      <w:pPr>
        <w:rPr>
          <w:rFonts w:ascii="Times New Roman" w:eastAsia="Times New Roman" w:hAnsi="Times New Roman" w:cs="Times New Roman"/>
        </w:rPr>
      </w:pPr>
    </w:p>
    <w:p w14:paraId="4DC2D9F1" w14:textId="77777777" w:rsidR="00DE3277" w:rsidRDefault="00DE3277" w:rsidP="00CA0250">
      <w:pPr>
        <w:rPr>
          <w:rFonts w:ascii="Times New Roman" w:eastAsia="Times New Roman" w:hAnsi="Times New Roman" w:cs="Times New Roman"/>
        </w:rPr>
      </w:pPr>
    </w:p>
    <w:p w14:paraId="738909A0" w14:textId="09B6DB2C" w:rsidR="00EB65B7" w:rsidRDefault="00EB65B7" w:rsidP="00CA0250">
      <w:pPr>
        <w:rPr>
          <w:rFonts w:ascii="Times New Roman" w:eastAsia="Times New Roman" w:hAnsi="Times New Roman" w:cs="Times New Roman"/>
          <w:i/>
        </w:rPr>
      </w:pPr>
      <w:r>
        <w:rPr>
          <w:rFonts w:ascii="Times New Roman" w:eastAsia="Times New Roman" w:hAnsi="Times New Roman" w:cs="Times New Roman"/>
          <w:i/>
        </w:rPr>
        <w:t>4.1 Ionization Parameter and Hydrogen Density</w:t>
      </w:r>
    </w:p>
    <w:p w14:paraId="6B432387" w14:textId="6C33B049" w:rsidR="00EB65B7" w:rsidRDefault="009B6685" w:rsidP="00AE6B52">
      <w:pPr>
        <w:ind w:firstLine="720"/>
        <w:rPr>
          <w:rFonts w:ascii="Times New Roman" w:eastAsia="Times New Roman" w:hAnsi="Times New Roman" w:cs="Times New Roman"/>
        </w:rPr>
      </w:pPr>
      <w:r>
        <w:rPr>
          <w:rFonts w:ascii="Times New Roman" w:eastAsia="Times New Roman" w:hAnsi="Times New Roman" w:cs="Times New Roman"/>
        </w:rPr>
        <w:t xml:space="preserve">To investigate the </w:t>
      </w:r>
      <w:proofErr w:type="spellStart"/>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effects of </w:t>
      </w:r>
      <w:r w:rsidRPr="00AE6B52">
        <w:rPr>
          <w:rFonts w:ascii="Times New Roman" w:eastAsia="Times New Roman" w:hAnsi="Times New Roman" w:cs="Times New Roman"/>
          <w:i/>
          <w:rPrChange w:id="60" w:author="Chris Richardson" w:date="2019-03-08T16:04:00Z">
            <w:rPr>
              <w:rFonts w:ascii="Times New Roman" w:eastAsia="Times New Roman" w:hAnsi="Times New Roman" w:cs="Times New Roman"/>
            </w:rPr>
          </w:rPrChange>
        </w:rPr>
        <w:t>U</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n</w:t>
      </w:r>
      <w:r>
        <w:rPr>
          <w:rFonts w:ascii="Times New Roman" w:eastAsia="Times New Roman" w:hAnsi="Times New Roman" w:cs="Times New Roman"/>
          <w:vertAlign w:val="subscript"/>
        </w:rPr>
        <w:t>H</w:t>
      </w:r>
      <w:proofErr w:type="spellEnd"/>
      <w:r>
        <w:rPr>
          <w:rFonts w:ascii="Times New Roman" w:eastAsia="Times New Roman" w:hAnsi="Times New Roman" w:cs="Times New Roman"/>
        </w:rPr>
        <w:t xml:space="preserve"> variation, we run CLOUDY models with U ranging from </w:t>
      </w:r>
      <w:proofErr w:type="gramStart"/>
      <w:r w:rsidR="00DB143E">
        <w:rPr>
          <w:rFonts w:ascii="Times New Roman" w:eastAsia="Times New Roman" w:hAnsi="Times New Roman" w:cs="Times New Roman"/>
        </w:rPr>
        <w:t>log(</w:t>
      </w:r>
      <w:proofErr w:type="gramEnd"/>
      <w:r w:rsidR="009422EF">
        <w:rPr>
          <w:rFonts w:ascii="Times New Roman" w:eastAsia="Times New Roman" w:hAnsi="Times New Roman" w:cs="Times New Roman"/>
        </w:rPr>
        <w:t>-3.5</w:t>
      </w:r>
      <w:r w:rsidR="00DB143E">
        <w:rPr>
          <w:rFonts w:ascii="Times New Roman" w:eastAsia="Times New Roman" w:hAnsi="Times New Roman" w:cs="Times New Roman"/>
        </w:rPr>
        <w:t>)</w:t>
      </w:r>
      <w:r w:rsidR="009422EF">
        <w:rPr>
          <w:rFonts w:ascii="Times New Roman" w:eastAsia="Times New Roman" w:hAnsi="Times New Roman" w:cs="Times New Roman"/>
        </w:rPr>
        <w:t xml:space="preserve"> to </w:t>
      </w:r>
      <w:r w:rsidR="00DB143E">
        <w:rPr>
          <w:rFonts w:ascii="Times New Roman" w:eastAsia="Times New Roman" w:hAnsi="Times New Roman" w:cs="Times New Roman"/>
        </w:rPr>
        <w:t>log(</w:t>
      </w:r>
      <w:r w:rsidR="009422EF">
        <w:rPr>
          <w:rFonts w:ascii="Times New Roman" w:eastAsia="Times New Roman" w:hAnsi="Times New Roman" w:cs="Times New Roman"/>
        </w:rPr>
        <w:t>-0.5</w:t>
      </w:r>
      <w:r w:rsidR="00040D0F">
        <w:rPr>
          <w:rFonts w:ascii="Times New Roman" w:eastAsia="Times New Roman" w:hAnsi="Times New Roman" w:cs="Times New Roman"/>
        </w:rPr>
        <w:t xml:space="preserve">) in 0.5 </w:t>
      </w:r>
      <w:proofErr w:type="spellStart"/>
      <w:r w:rsidR="00040D0F">
        <w:rPr>
          <w:rFonts w:ascii="Times New Roman" w:eastAsia="Times New Roman" w:hAnsi="Times New Roman" w:cs="Times New Roman"/>
        </w:rPr>
        <w:t>dex</w:t>
      </w:r>
      <w:proofErr w:type="spellEnd"/>
      <w:r w:rsidR="00DB143E">
        <w:rPr>
          <w:rFonts w:ascii="Times New Roman" w:eastAsia="Times New Roman" w:hAnsi="Times New Roman" w:cs="Times New Roman"/>
        </w:rPr>
        <w:t xml:space="preserve"> steps, and </w:t>
      </w:r>
      <w:proofErr w:type="spellStart"/>
      <w:r w:rsidR="00DB143E">
        <w:rPr>
          <w:rFonts w:ascii="Times New Roman" w:eastAsia="Times New Roman" w:hAnsi="Times New Roman" w:cs="Times New Roman"/>
        </w:rPr>
        <w:t>n</w:t>
      </w:r>
      <w:r w:rsidR="00DB143E">
        <w:rPr>
          <w:rFonts w:ascii="Times New Roman" w:eastAsia="Times New Roman" w:hAnsi="Times New Roman" w:cs="Times New Roman"/>
          <w:vertAlign w:val="subscript"/>
        </w:rPr>
        <w:t>H</w:t>
      </w:r>
      <w:proofErr w:type="spellEnd"/>
      <w:r w:rsidR="00DB143E">
        <w:rPr>
          <w:rFonts w:ascii="Times New Roman" w:eastAsia="Times New Roman" w:hAnsi="Times New Roman" w:cs="Times New Roman"/>
          <w:vertAlign w:val="subscript"/>
        </w:rPr>
        <w:t xml:space="preserve"> </w:t>
      </w:r>
      <w:r w:rsidR="00DB143E">
        <w:rPr>
          <w:rFonts w:ascii="Times New Roman" w:eastAsia="Times New Roman" w:hAnsi="Times New Roman" w:cs="Times New Roman"/>
        </w:rPr>
        <w:t>ranging from 1x10</w:t>
      </w:r>
      <w:r w:rsidR="00DB143E">
        <w:rPr>
          <w:rFonts w:ascii="Times New Roman" w:eastAsia="Times New Roman" w:hAnsi="Times New Roman" w:cs="Times New Roman"/>
          <w:vertAlign w:val="superscript"/>
        </w:rPr>
        <w:t>3</w:t>
      </w:r>
      <w:r w:rsidR="00DB143E">
        <w:rPr>
          <w:rFonts w:ascii="Times New Roman" w:eastAsia="Times New Roman" w:hAnsi="Times New Roman" w:cs="Times New Roman"/>
        </w:rPr>
        <w:t xml:space="preserve"> cm</w:t>
      </w:r>
      <w:r w:rsidR="00DB143E">
        <w:rPr>
          <w:rFonts w:ascii="Times New Roman" w:eastAsia="Times New Roman" w:hAnsi="Times New Roman" w:cs="Times New Roman"/>
          <w:vertAlign w:val="superscript"/>
        </w:rPr>
        <w:t>-3</w:t>
      </w:r>
      <w:r w:rsidR="00DB143E">
        <w:rPr>
          <w:rFonts w:ascii="Times New Roman" w:eastAsia="Times New Roman" w:hAnsi="Times New Roman" w:cs="Times New Roman"/>
        </w:rPr>
        <w:t xml:space="preserve"> to 4x10</w:t>
      </w:r>
      <w:r w:rsidR="00DB143E">
        <w:rPr>
          <w:rFonts w:ascii="Times New Roman" w:eastAsia="Times New Roman" w:hAnsi="Times New Roman" w:cs="Times New Roman"/>
          <w:vertAlign w:val="superscript"/>
        </w:rPr>
        <w:t>3</w:t>
      </w:r>
      <w:r w:rsidR="00DB143E">
        <w:rPr>
          <w:rFonts w:ascii="Times New Roman" w:eastAsia="Times New Roman" w:hAnsi="Times New Roman" w:cs="Times New Roman"/>
        </w:rPr>
        <w:t xml:space="preserve"> cm</w:t>
      </w:r>
      <w:r w:rsidR="00DB143E">
        <w:rPr>
          <w:rFonts w:ascii="Times New Roman" w:eastAsia="Times New Roman" w:hAnsi="Times New Roman" w:cs="Times New Roman"/>
          <w:vertAlign w:val="superscript"/>
        </w:rPr>
        <w:t>-3</w:t>
      </w:r>
      <w:r w:rsidR="00040D0F">
        <w:rPr>
          <w:rFonts w:ascii="Times New Roman" w:eastAsia="Times New Roman" w:hAnsi="Times New Roman" w:cs="Times New Roman"/>
        </w:rPr>
        <w:t xml:space="preserve"> in 0.5 </w:t>
      </w:r>
      <w:proofErr w:type="spellStart"/>
      <w:r w:rsidR="00040D0F">
        <w:rPr>
          <w:rFonts w:ascii="Times New Roman" w:eastAsia="Times New Roman" w:hAnsi="Times New Roman" w:cs="Times New Roman"/>
        </w:rPr>
        <w:t>dex</w:t>
      </w:r>
      <w:proofErr w:type="spellEnd"/>
      <w:r w:rsidR="00DB143E">
        <w:rPr>
          <w:rFonts w:ascii="Times New Roman" w:eastAsia="Times New Roman" w:hAnsi="Times New Roman" w:cs="Times New Roman"/>
        </w:rPr>
        <w:t xml:space="preserve"> steps (</w:t>
      </w:r>
      <w:r w:rsidR="00040D0F">
        <w:rPr>
          <w:rFonts w:ascii="Times New Roman" w:eastAsia="Times New Roman" w:hAnsi="Times New Roman" w:cs="Times New Roman"/>
        </w:rPr>
        <w:t xml:space="preserve">Are </w:t>
      </w:r>
      <w:proofErr w:type="spellStart"/>
      <w:r w:rsidR="00040D0F">
        <w:rPr>
          <w:rFonts w:ascii="Times New Roman" w:eastAsia="Times New Roman" w:hAnsi="Times New Roman" w:cs="Times New Roman"/>
        </w:rPr>
        <w:t>dex</w:t>
      </w:r>
      <w:proofErr w:type="spellEnd"/>
      <w:r w:rsidR="00040D0F">
        <w:rPr>
          <w:rFonts w:ascii="Times New Roman" w:eastAsia="Times New Roman" w:hAnsi="Times New Roman" w:cs="Times New Roman"/>
        </w:rPr>
        <w:t xml:space="preserve"> steps </w:t>
      </w:r>
      <w:proofErr w:type="spellStart"/>
      <w:r w:rsidR="00040D0F">
        <w:rPr>
          <w:rFonts w:ascii="Times New Roman" w:eastAsia="Times New Roman" w:hAnsi="Times New Roman" w:cs="Times New Roman"/>
        </w:rPr>
        <w:t>non linear</w:t>
      </w:r>
      <w:proofErr w:type="spellEnd"/>
      <w:r w:rsidR="00DB143E">
        <w:rPr>
          <w:rFonts w:ascii="Times New Roman" w:eastAsia="Times New Roman" w:hAnsi="Times New Roman" w:cs="Times New Roman"/>
        </w:rPr>
        <w:t xml:space="preserve">?). </w:t>
      </w:r>
      <w:r w:rsidR="009422EF">
        <w:rPr>
          <w:rFonts w:ascii="Times New Roman" w:eastAsia="Times New Roman" w:hAnsi="Times New Roman" w:cs="Times New Roman"/>
        </w:rPr>
        <w:t xml:space="preserve"> </w:t>
      </w:r>
      <w:r w:rsidR="00DB143E">
        <w:rPr>
          <w:rFonts w:ascii="Times New Roman" w:eastAsia="Times New Roman" w:hAnsi="Times New Roman" w:cs="Times New Roman"/>
        </w:rPr>
        <w:t xml:space="preserve">Our diagnostic diagrams show that these values, along with the previously mentioned values for the background source, cannot produce the anomalously high </w:t>
      </w:r>
      <w:proofErr w:type="spellStart"/>
      <w:r w:rsidR="00DB143E">
        <w:rPr>
          <w:rFonts w:ascii="Times New Roman" w:eastAsia="Times New Roman" w:hAnsi="Times New Roman" w:cs="Times New Roman"/>
          <w:i/>
        </w:rPr>
        <w:t>T</w:t>
      </w:r>
      <w:r w:rsidR="00DB143E">
        <w:rPr>
          <w:rFonts w:ascii="Times New Roman" w:eastAsia="Times New Roman" w:hAnsi="Times New Roman" w:cs="Times New Roman"/>
          <w:i/>
          <w:vertAlign w:val="subscript"/>
        </w:rPr>
        <w:t>e</w:t>
      </w:r>
      <w:proofErr w:type="spellEnd"/>
      <w:r w:rsidR="00DB143E">
        <w:rPr>
          <w:rFonts w:ascii="Times New Roman" w:eastAsia="Times New Roman" w:hAnsi="Times New Roman" w:cs="Times New Roman"/>
          <w:i/>
        </w:rPr>
        <w:t xml:space="preserve"> </w:t>
      </w:r>
      <w:r w:rsidR="00DB143E">
        <w:rPr>
          <w:rFonts w:ascii="Times New Roman" w:eastAsia="Times New Roman" w:hAnsi="Times New Roman" w:cs="Times New Roman"/>
        </w:rPr>
        <w:t>we see in our data set. Our highest temperature models barely reached 1.54x10</w:t>
      </w:r>
      <w:r w:rsidR="00DB143E">
        <w:rPr>
          <w:rFonts w:ascii="Times New Roman" w:eastAsia="Times New Roman" w:hAnsi="Times New Roman" w:cs="Times New Roman"/>
          <w:vertAlign w:val="superscript"/>
        </w:rPr>
        <w:t>4</w:t>
      </w:r>
      <w:r w:rsidR="00DB143E">
        <w:rPr>
          <w:rFonts w:ascii="Times New Roman" w:eastAsia="Times New Roman" w:hAnsi="Times New Roman" w:cs="Times New Roman"/>
        </w:rPr>
        <w:t xml:space="preserve"> K, which is the low temperature boundary for what we consider to be “high temperature”. Our models match about half of our high temperature AGN on our BPT Diagram and 90% of all AGN on our density diagnostic, but our temperature diagnostic shows that we are far from the highest temperature galaxies in our data set. </w:t>
      </w:r>
      <w:ins w:id="61" w:author="Chris Richardson" w:date="2019-03-08T16:05:00Z">
        <w:r w:rsidR="00AE6B52">
          <w:rPr>
            <w:rFonts w:ascii="Times New Roman" w:eastAsia="Times New Roman" w:hAnsi="Times New Roman" w:cs="Times New Roman"/>
          </w:rPr>
          <w:t xml:space="preserve">[WITH THIS SECTION AND OTHERS, I THINK YOU NEED </w:t>
        </w:r>
      </w:ins>
      <w:ins w:id="62" w:author="Chris Richardson" w:date="2019-03-08T16:06:00Z">
        <w:r w:rsidR="00AE6B52">
          <w:rPr>
            <w:rFonts w:ascii="Times New Roman" w:eastAsia="Times New Roman" w:hAnsi="Times New Roman" w:cs="Times New Roman"/>
          </w:rPr>
          <w:t>THE PLOTS ON HERE TO REFER TO SPECIFIC TRENDS]</w:t>
        </w:r>
      </w:ins>
    </w:p>
    <w:p w14:paraId="18D6F2C7" w14:textId="77777777" w:rsidR="00DB143E" w:rsidRDefault="00DB143E" w:rsidP="00DB143E">
      <w:pPr>
        <w:rPr>
          <w:rFonts w:ascii="Times New Roman" w:eastAsia="Times New Roman" w:hAnsi="Times New Roman" w:cs="Times New Roman"/>
        </w:rPr>
      </w:pPr>
    </w:p>
    <w:p w14:paraId="3A91CFD5" w14:textId="38A81AF4" w:rsidR="00DB143E" w:rsidRDefault="00DB143E" w:rsidP="00DB143E">
      <w:pPr>
        <w:rPr>
          <w:rFonts w:ascii="Times New Roman" w:eastAsia="Times New Roman" w:hAnsi="Times New Roman" w:cs="Times New Roman"/>
          <w:i/>
        </w:rPr>
      </w:pPr>
      <w:r>
        <w:rPr>
          <w:rFonts w:ascii="Times New Roman" w:eastAsia="Times New Roman" w:hAnsi="Times New Roman" w:cs="Times New Roman"/>
          <w:i/>
        </w:rPr>
        <w:t>4.2 Metallicity and Ionization Parameter</w:t>
      </w:r>
    </w:p>
    <w:p w14:paraId="121487BD" w14:textId="62016EED" w:rsidR="00DB143E" w:rsidRPr="00040D0F" w:rsidRDefault="00DB143E" w:rsidP="00DB143E">
      <w:pPr>
        <w:rPr>
          <w:rFonts w:ascii="Times New Roman" w:eastAsia="Times New Roman" w:hAnsi="Times New Roman" w:cs="Times New Roman"/>
        </w:rPr>
      </w:pPr>
      <w:r>
        <w:rPr>
          <w:rFonts w:ascii="Times New Roman" w:eastAsia="Times New Roman" w:hAnsi="Times New Roman" w:cs="Times New Roman"/>
        </w:rPr>
        <w:tab/>
        <w:t xml:space="preserve">We also investigate the effects of variation in Z and U. We ran models with Z ranging from 0.5 to 2 times solar values (replace with Z0 notation when I can find it) in 0.3 linear steps, </w:t>
      </w:r>
      <w:r>
        <w:rPr>
          <w:rFonts w:ascii="Times New Roman" w:eastAsia="Times New Roman" w:hAnsi="Times New Roman" w:cs="Times New Roman"/>
        </w:rPr>
        <w:lastRenderedPageBreak/>
        <w:t xml:space="preserve">and U from </w:t>
      </w:r>
      <w:proofErr w:type="gramStart"/>
      <w:r>
        <w:rPr>
          <w:rFonts w:ascii="Times New Roman" w:eastAsia="Times New Roman" w:hAnsi="Times New Roman" w:cs="Times New Roman"/>
        </w:rPr>
        <w:t>log(</w:t>
      </w:r>
      <w:proofErr w:type="gramEnd"/>
      <w:r>
        <w:rPr>
          <w:rFonts w:ascii="Times New Roman" w:eastAsia="Times New Roman" w:hAnsi="Times New Roman" w:cs="Times New Roman"/>
        </w:rPr>
        <w:t xml:space="preserve">-3.5) to log(-0.5) in 0.5 </w:t>
      </w:r>
      <w:proofErr w:type="spellStart"/>
      <w:r w:rsidR="00040D0F">
        <w:rPr>
          <w:rFonts w:ascii="Times New Roman" w:eastAsia="Times New Roman" w:hAnsi="Times New Roman" w:cs="Times New Roman"/>
        </w:rPr>
        <w:t>dex</w:t>
      </w:r>
      <w:proofErr w:type="spellEnd"/>
      <w:r>
        <w:rPr>
          <w:rFonts w:ascii="Times New Roman" w:eastAsia="Times New Roman" w:hAnsi="Times New Roman" w:cs="Times New Roman"/>
        </w:rPr>
        <w:t xml:space="preserve"> steps. Plotting these models reveals that </w:t>
      </w:r>
      <w:r w:rsidR="00040D0F">
        <w:rPr>
          <w:rFonts w:ascii="Times New Roman" w:eastAsia="Times New Roman" w:hAnsi="Times New Roman" w:cs="Times New Roman"/>
        </w:rPr>
        <w:t>we match nearly all of our high temperature AGN on the BPT Diagram and our metallicity diagnostic, but again don’t reach only about 1.54x10</w:t>
      </w:r>
      <w:r w:rsidR="00040D0F">
        <w:rPr>
          <w:rFonts w:ascii="Times New Roman" w:eastAsia="Times New Roman" w:hAnsi="Times New Roman" w:cs="Times New Roman"/>
          <w:vertAlign w:val="superscript"/>
        </w:rPr>
        <w:t>4</w:t>
      </w:r>
      <w:r w:rsidR="00040D0F">
        <w:rPr>
          <w:rFonts w:ascii="Times New Roman" w:eastAsia="Times New Roman" w:hAnsi="Times New Roman" w:cs="Times New Roman"/>
        </w:rPr>
        <w:t xml:space="preserve"> K with our highest temperature models, meaning we are still far from our highest temperature AGN. </w:t>
      </w:r>
    </w:p>
    <w:p w14:paraId="12F0F971" w14:textId="77777777" w:rsidR="00040D0F" w:rsidRDefault="00040D0F" w:rsidP="00CA0250">
      <w:pPr>
        <w:rPr>
          <w:rFonts w:ascii="Times New Roman" w:eastAsia="Times New Roman" w:hAnsi="Times New Roman" w:cs="Times New Roman"/>
          <w:i/>
        </w:rPr>
      </w:pPr>
    </w:p>
    <w:p w14:paraId="419E28FC" w14:textId="32A699A2" w:rsidR="00040D0F" w:rsidRDefault="00040D0F" w:rsidP="00CA0250">
      <w:pPr>
        <w:rPr>
          <w:rFonts w:ascii="Times New Roman" w:eastAsia="Times New Roman" w:hAnsi="Times New Roman" w:cs="Times New Roman"/>
          <w:i/>
        </w:rPr>
      </w:pPr>
      <w:r>
        <w:rPr>
          <w:rFonts w:ascii="Times New Roman" w:eastAsia="Times New Roman" w:hAnsi="Times New Roman" w:cs="Times New Roman"/>
          <w:i/>
        </w:rPr>
        <w:t>4.3 Metallicity and Grains</w:t>
      </w:r>
    </w:p>
    <w:p w14:paraId="595F28A1" w14:textId="1FBC4441" w:rsidR="00040D0F" w:rsidRPr="00040D0F" w:rsidRDefault="00040D0F" w:rsidP="00CA0250">
      <w:pPr>
        <w:rPr>
          <w:rFonts w:ascii="Times New Roman" w:eastAsia="Times New Roman" w:hAnsi="Times New Roman" w:cs="Times New Roman"/>
        </w:rPr>
      </w:pPr>
      <w:r>
        <w:rPr>
          <w:rFonts w:ascii="Times New Roman" w:eastAsia="Times New Roman" w:hAnsi="Times New Roman" w:cs="Times New Roman"/>
        </w:rPr>
        <w:tab/>
        <w:t>Our most interesting results have come from Z and grains models (should I not give this away here?</w:t>
      </w:r>
      <w:ins w:id="63" w:author="Chris Richardson" w:date="2019-03-08T16:07:00Z">
        <w:r w:rsidR="00AE6B52">
          <w:rPr>
            <w:rFonts w:ascii="Times New Roman" w:eastAsia="Times New Roman" w:hAnsi="Times New Roman" w:cs="Times New Roman"/>
          </w:rPr>
          <w:t xml:space="preserve"> [IT’S OK TO GIVE IT AWAY </w:t>
        </w:r>
        <w:proofErr w:type="gramStart"/>
        <w:r w:rsidR="00AE6B52">
          <w:rPr>
            <w:rFonts w:ascii="Times New Roman" w:eastAsia="Times New Roman" w:hAnsi="Times New Roman" w:cs="Times New Roman"/>
          </w:rPr>
          <w:t>HERE, BUT</w:t>
        </w:r>
        <w:proofErr w:type="gramEnd"/>
        <w:r w:rsidR="00AE6B52">
          <w:rPr>
            <w:rFonts w:ascii="Times New Roman" w:eastAsia="Times New Roman" w:hAnsi="Times New Roman" w:cs="Times New Roman"/>
          </w:rPr>
          <w:t xml:space="preserve"> AVOID USING “INTERESTING”. WHY IS IT THE BEST?</w:t>
        </w:r>
      </w:ins>
      <w:r>
        <w:rPr>
          <w:rFonts w:ascii="Times New Roman" w:eastAsia="Times New Roman" w:hAnsi="Times New Roman" w:cs="Times New Roman"/>
        </w:rPr>
        <w:t xml:space="preserve">). We varied Z from 0.5 to 2 times solar values in 0.3 linear steps, and grains from 0.5 to 5 times solar values in 0.5 linear steps. Our BPT Diagram shows that we match about half of our high temperature AGN, and our metallicity plot shows our models matching just over half. However, our temperature diagnostic shows that we reach the middle of our high temperature group of AGN (get the actual </w:t>
      </w:r>
      <w:proofErr w:type="spellStart"/>
      <w:r>
        <w:rPr>
          <w:rFonts w:ascii="Times New Roman" w:eastAsia="Times New Roman" w:hAnsi="Times New Roman" w:cs="Times New Roman"/>
        </w:rPr>
        <w:t>Te</w:t>
      </w:r>
      <w:proofErr w:type="spellEnd"/>
      <w:r>
        <w:rPr>
          <w:rFonts w:ascii="Times New Roman" w:eastAsia="Times New Roman" w:hAnsi="Times New Roman" w:cs="Times New Roman"/>
        </w:rPr>
        <w:t xml:space="preserve">), meaning these models produce far higher </w:t>
      </w:r>
      <w:proofErr w:type="spellStart"/>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rPr>
        <w:t xml:space="preserve"> than any of our previous attempts. This result tells us that higher grain content provides significantly higher </w:t>
      </w:r>
      <w:proofErr w:type="spellStart"/>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than solar values (should I go into the explanation of why here or save that for later?</w:t>
      </w:r>
      <w:ins w:id="64" w:author="Chris Richardson" w:date="2019-03-08T16:07:00Z">
        <w:r w:rsidR="00AE6B52">
          <w:rPr>
            <w:rFonts w:ascii="Times New Roman" w:eastAsia="Times New Roman" w:hAnsi="Times New Roman" w:cs="Times New Roman"/>
          </w:rPr>
          <w:t xml:space="preserve"> [THIS IS A GOOD PLACE.</w:t>
        </w:r>
      </w:ins>
      <w:bookmarkStart w:id="65" w:name="_GoBack"/>
      <w:bookmarkEnd w:id="65"/>
      <w:r>
        <w:rPr>
          <w:rFonts w:ascii="Times New Roman" w:eastAsia="Times New Roman" w:hAnsi="Times New Roman" w:cs="Times New Roman"/>
        </w:rPr>
        <w:t>).</w:t>
      </w:r>
    </w:p>
    <w:p w14:paraId="37A67B89" w14:textId="15E07473" w:rsidR="005852A6" w:rsidDel="00032C9E" w:rsidRDefault="008F7C72" w:rsidP="00CA0250">
      <w:pPr>
        <w:rPr>
          <w:del w:id="66" w:author="Emmett Jenkins" w:date="2019-03-01T12:25:00Z"/>
          <w:rFonts w:ascii="Times New Roman" w:eastAsia="Times New Roman" w:hAnsi="Times New Roman" w:cs="Times New Roman"/>
        </w:rPr>
      </w:pPr>
      <w:del w:id="67" w:author="Emmett Jenkins" w:date="2019-03-01T12:25:00Z">
        <w:r w:rsidDel="00032C9E">
          <w:rPr>
            <w:rFonts w:ascii="Times New Roman" w:eastAsia="Times New Roman" w:hAnsi="Times New Roman" w:cs="Times New Roman"/>
          </w:rPr>
          <w:delText>-Defining an AGN temp and SED values taken from Christopher’s research?</w:delText>
        </w:r>
      </w:del>
    </w:p>
    <w:p w14:paraId="673777F6" w14:textId="58E1A429" w:rsidR="008F7C72" w:rsidDel="00032C9E" w:rsidRDefault="008F7C72" w:rsidP="00CA0250">
      <w:pPr>
        <w:rPr>
          <w:del w:id="68" w:author="Emmett Jenkins" w:date="2019-03-01T12:25:00Z"/>
          <w:rFonts w:ascii="Times New Roman" w:eastAsia="Times New Roman" w:hAnsi="Times New Roman" w:cs="Times New Roman"/>
        </w:rPr>
      </w:pPr>
      <w:del w:id="69" w:author="Emmett Jenkins" w:date="2019-03-01T12:25:00Z">
        <w:r w:rsidDel="00032C9E">
          <w:rPr>
            <w:rFonts w:ascii="Times New Roman" w:eastAsia="Times New Roman" w:hAnsi="Times New Roman" w:cs="Times New Roman"/>
          </w:rPr>
          <w:tab/>
          <w:delText>-AGN T = 5.3, a(ox) = -1.42, a(uv) = -0.57, a(x) = -1.63</w:delText>
        </w:r>
      </w:del>
    </w:p>
    <w:p w14:paraId="234FF376" w14:textId="016800CA" w:rsidR="008F7C72" w:rsidDel="00032C9E" w:rsidRDefault="008F7C72" w:rsidP="00CA0250">
      <w:pPr>
        <w:rPr>
          <w:del w:id="70" w:author="Emmett Jenkins" w:date="2019-03-01T12:25:00Z"/>
          <w:rFonts w:ascii="Times New Roman" w:eastAsia="Times New Roman" w:hAnsi="Times New Roman" w:cs="Times New Roman"/>
        </w:rPr>
      </w:pPr>
      <w:del w:id="71" w:author="Emmett Jenkins" w:date="2019-03-01T12:25:00Z">
        <w:r w:rsidDel="00032C9E">
          <w:rPr>
            <w:rFonts w:ascii="Times New Roman" w:eastAsia="Times New Roman" w:hAnsi="Times New Roman" w:cs="Times New Roman"/>
          </w:rPr>
          <w:delText>Set ionization parameter to -1.5</w:delText>
        </w:r>
      </w:del>
    </w:p>
    <w:p w14:paraId="0A5167CB" w14:textId="3A08E6B6" w:rsidR="008F7C72" w:rsidDel="00032C9E" w:rsidRDefault="008F7C72" w:rsidP="00CA0250">
      <w:pPr>
        <w:rPr>
          <w:del w:id="72" w:author="Emmett Jenkins" w:date="2019-03-01T12:25:00Z"/>
          <w:rFonts w:ascii="Times New Roman" w:eastAsia="Times New Roman" w:hAnsi="Times New Roman" w:cs="Times New Roman"/>
        </w:rPr>
      </w:pPr>
      <w:del w:id="73" w:author="Emmett Jenkins" w:date="2019-03-01T12:25:00Z">
        <w:r w:rsidDel="00032C9E">
          <w:rPr>
            <w:rFonts w:ascii="Times New Roman" w:eastAsia="Times New Roman" w:hAnsi="Times New Roman" w:cs="Times New Roman"/>
          </w:rPr>
          <w:delText>Hydrogen density ~ electron density = 2.4 10^3 cm^-3</w:delText>
        </w:r>
      </w:del>
    </w:p>
    <w:p w14:paraId="2FF4C574" w14:textId="2AD749D1" w:rsidR="008F7C72" w:rsidDel="00032C9E" w:rsidRDefault="00A536CD" w:rsidP="00CA0250">
      <w:pPr>
        <w:rPr>
          <w:del w:id="74" w:author="Emmett Jenkins" w:date="2019-03-01T12:25:00Z"/>
          <w:rFonts w:ascii="Times New Roman" w:eastAsia="Times New Roman" w:hAnsi="Times New Roman" w:cs="Times New Roman"/>
        </w:rPr>
      </w:pPr>
      <w:del w:id="75" w:author="Emmett Jenkins" w:date="2019-03-01T12:25:00Z">
        <w:r w:rsidDel="00032C9E">
          <w:rPr>
            <w:rFonts w:ascii="Times New Roman" w:eastAsia="Times New Roman" w:hAnsi="Times New Roman" w:cs="Times New Roman"/>
          </w:rPr>
          <w:delText>Using abundances GASS10 (Grevasse et al. 2010)</w:delText>
        </w:r>
      </w:del>
    </w:p>
    <w:p w14:paraId="091C4F44" w14:textId="21894D69" w:rsidR="008F7C72" w:rsidDel="00032C9E" w:rsidRDefault="008F7C72" w:rsidP="00CA0250">
      <w:pPr>
        <w:rPr>
          <w:del w:id="76" w:author="Emmett Jenkins" w:date="2019-03-01T12:25:00Z"/>
          <w:rFonts w:ascii="Times New Roman" w:eastAsia="Times New Roman" w:hAnsi="Times New Roman" w:cs="Times New Roman"/>
        </w:rPr>
      </w:pPr>
      <w:del w:id="77" w:author="Emmett Jenkins" w:date="2019-03-01T12:25:00Z">
        <w:r w:rsidDel="00032C9E">
          <w:rPr>
            <w:rFonts w:ascii="Times New Roman" w:eastAsia="Times New Roman" w:hAnsi="Times New Roman" w:cs="Times New Roman"/>
          </w:rPr>
          <w:delText>Cosmic ray background</w:delText>
        </w:r>
        <w:r w:rsidR="00825396" w:rsidDel="00032C9E">
          <w:rPr>
            <w:rFonts w:ascii="Times New Roman" w:eastAsia="Times New Roman" w:hAnsi="Times New Roman" w:cs="Times New Roman"/>
          </w:rPr>
          <w:delText xml:space="preserve"> (Indriolo et al. 2007)</w:delText>
        </w:r>
      </w:del>
    </w:p>
    <w:p w14:paraId="57F763CD" w14:textId="54619817" w:rsidR="008F7C72" w:rsidDel="00032C9E" w:rsidRDefault="008F7C72" w:rsidP="00CA0250">
      <w:pPr>
        <w:rPr>
          <w:del w:id="78" w:author="Emmett Jenkins" w:date="2019-03-01T12:25:00Z"/>
          <w:rFonts w:ascii="Times New Roman" w:eastAsia="Times New Roman" w:hAnsi="Times New Roman" w:cs="Times New Roman"/>
        </w:rPr>
      </w:pPr>
      <w:del w:id="79" w:author="Emmett Jenkins" w:date="2019-03-01T12:25:00Z">
        <w:r w:rsidDel="00032C9E">
          <w:rPr>
            <w:rFonts w:ascii="Times New Roman" w:eastAsia="Times New Roman" w:hAnsi="Times New Roman" w:cs="Times New Roman"/>
          </w:rPr>
          <w:delText>Metals deplete</w:delText>
        </w:r>
        <w:r w:rsidR="003F48E4" w:rsidDel="00032C9E">
          <w:rPr>
            <w:rFonts w:ascii="Times New Roman" w:eastAsia="Times New Roman" w:hAnsi="Times New Roman" w:cs="Times New Roman"/>
          </w:rPr>
          <w:delText xml:space="preserve"> (Jenkins 1987, Cowie and Songaila 1986)</w:delText>
        </w:r>
      </w:del>
    </w:p>
    <w:p w14:paraId="436A4C16" w14:textId="5773F749" w:rsidR="00251286" w:rsidDel="00032C9E" w:rsidRDefault="00C15CE1" w:rsidP="00CA0250">
      <w:pPr>
        <w:rPr>
          <w:del w:id="80" w:author="Emmett Jenkins" w:date="2019-03-01T12:25:00Z"/>
          <w:rFonts w:ascii="Times New Roman" w:eastAsia="Times New Roman" w:hAnsi="Times New Roman" w:cs="Times New Roman"/>
        </w:rPr>
      </w:pPr>
      <w:del w:id="81" w:author="Emmett Jenkins" w:date="2019-03-01T12:25:00Z">
        <w:r w:rsidDel="00032C9E">
          <w:rPr>
            <w:rFonts w:ascii="Times New Roman" w:eastAsia="Times New Roman" w:hAnsi="Times New Roman" w:cs="Times New Roman"/>
          </w:rPr>
          <w:delText xml:space="preserve">Scale metallicity to multiples of </w:delText>
        </w:r>
        <w:r w:rsidR="008F7C72" w:rsidDel="00032C9E">
          <w:rPr>
            <w:rFonts w:ascii="Times New Roman" w:eastAsia="Times New Roman" w:hAnsi="Times New Roman" w:cs="Times New Roman"/>
          </w:rPr>
          <w:delText>solar values, which includes individu</w:delText>
        </w:r>
        <w:r w:rsidR="00251286" w:rsidDel="00032C9E">
          <w:rPr>
            <w:rFonts w:ascii="Times New Roman" w:eastAsia="Times New Roman" w:hAnsi="Times New Roman" w:cs="Times New Roman"/>
          </w:rPr>
          <w:delText>ally scaling nitrogen and helium, using a prewritten python script to scale helium</w:delText>
        </w:r>
      </w:del>
    </w:p>
    <w:p w14:paraId="54EE2D73" w14:textId="0D2854D2" w:rsidR="00251286" w:rsidDel="00032C9E" w:rsidRDefault="00106534" w:rsidP="00CA0250">
      <w:pPr>
        <w:rPr>
          <w:del w:id="82" w:author="Emmett Jenkins" w:date="2019-03-01T12:25:00Z"/>
          <w:rFonts w:ascii="Times New Roman" w:eastAsia="Times New Roman" w:hAnsi="Times New Roman" w:cs="Times New Roman"/>
        </w:rPr>
      </w:pPr>
      <w:del w:id="83" w:author="Emmett Jenkins" w:date="2019-03-01T12:25:00Z">
        <w:r w:rsidDel="00032C9E">
          <w:rPr>
            <w:rFonts w:ascii="Times New Roman" w:eastAsia="Times New Roman" w:hAnsi="Times New Roman" w:cs="Times New Roman"/>
          </w:rPr>
          <w:delText>Maintaining constant pressure</w:delText>
        </w:r>
      </w:del>
    </w:p>
    <w:p w14:paraId="4AA793A2" w14:textId="4D461AE5" w:rsidR="00106534" w:rsidRPr="00CA0250" w:rsidDel="00032C9E" w:rsidRDefault="00106534" w:rsidP="00CA0250">
      <w:pPr>
        <w:rPr>
          <w:del w:id="84" w:author="Emmett Jenkins" w:date="2019-03-01T12:25:00Z"/>
          <w:rFonts w:ascii="Times New Roman" w:eastAsia="Times New Roman" w:hAnsi="Times New Roman" w:cs="Times New Roman"/>
        </w:rPr>
      </w:pPr>
      <w:del w:id="85" w:author="Emmett Jenkins" w:date="2019-03-01T12:25:00Z">
        <w:r w:rsidDel="00032C9E">
          <w:rPr>
            <w:rFonts w:ascii="Times New Roman" w:eastAsia="Times New Roman" w:hAnsi="Times New Roman" w:cs="Times New Roman"/>
          </w:rPr>
          <w:delText xml:space="preserve">Stopping when electron density drops to 1% of original value </w:delText>
        </w:r>
      </w:del>
    </w:p>
    <w:p w14:paraId="40BC39D4" w14:textId="071A31B1" w:rsidR="00CA0250" w:rsidDel="00040D0F" w:rsidRDefault="00CA0250" w:rsidP="005E6F93">
      <w:pPr>
        <w:rPr>
          <w:del w:id="86" w:author="Emmett Jenkins" w:date="2019-03-08T12:06:00Z"/>
        </w:rPr>
      </w:pPr>
    </w:p>
    <w:p w14:paraId="445D4A8D" w14:textId="52B2181C" w:rsidR="00277816" w:rsidDel="00032C9E" w:rsidRDefault="00277816" w:rsidP="005E6F93">
      <w:pPr>
        <w:rPr>
          <w:del w:id="87" w:author="Emmett Jenkins" w:date="2019-03-01T12:25:00Z"/>
        </w:rPr>
      </w:pPr>
      <w:del w:id="88" w:author="Emmett Jenkins" w:date="2019-03-01T12:25:00Z">
        <w:r w:rsidDel="00032C9E">
          <w:delText xml:space="preserve">-introduce BPT diagram and </w:delText>
        </w:r>
        <w:r w:rsidR="00DD4ABA" w:rsidDel="00032C9E">
          <w:delText xml:space="preserve">show </w:delText>
        </w:r>
        <w:r w:rsidR="004E30CE" w:rsidDel="00032C9E">
          <w:delText>data no sims with color and shape code and show we have no liners with the shape</w:delText>
        </w:r>
      </w:del>
    </w:p>
    <w:p w14:paraId="129995A0" w14:textId="46DCE6AD" w:rsidR="004E30CE" w:rsidDel="00032C9E" w:rsidRDefault="004E30CE" w:rsidP="005E6F93">
      <w:pPr>
        <w:rPr>
          <w:del w:id="89" w:author="Emmett Jenkins" w:date="2019-03-01T12:25:00Z"/>
        </w:rPr>
      </w:pPr>
      <w:del w:id="90" w:author="Emmett Jenkins" w:date="2019-03-01T12:25:00Z">
        <w:r w:rsidDel="00032C9E">
          <w:delText>-and then showing grids</w:delText>
        </w:r>
        <w:r w:rsidR="00F67EC0" w:rsidDel="00032C9E">
          <w:delText>, export as pngs and go for 3x2</w:delText>
        </w:r>
      </w:del>
    </w:p>
    <w:p w14:paraId="72368CDF" w14:textId="77777777" w:rsidR="00DE3277" w:rsidRDefault="00DE3277" w:rsidP="005E6F93"/>
    <w:p w14:paraId="41B10C8C" w14:textId="77777777" w:rsidR="00DE3277" w:rsidRDefault="00DE3277" w:rsidP="00DE3277">
      <w:pPr>
        <w:ind w:firstLine="360"/>
      </w:pPr>
      <w:r>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 Should this go in discussion/future work? [BETTER TO PUT THIS IN FUTURE WORK]</w:t>
      </w:r>
    </w:p>
    <w:p w14:paraId="31C7310A" w14:textId="77777777" w:rsidR="00DE3277" w:rsidRDefault="00DE3277" w:rsidP="005E6F93"/>
    <w:p w14:paraId="4EB9B709" w14:textId="77777777" w:rsidR="00B639AD" w:rsidRDefault="00B639AD" w:rsidP="005E6F93"/>
    <w:p w14:paraId="73118956" w14:textId="0DC88B23" w:rsidR="000D34B3" w:rsidDel="00032C9E" w:rsidRDefault="000D34B3" w:rsidP="000D34B3">
      <w:pPr>
        <w:rPr>
          <w:del w:id="91" w:author="Emmett Jenkins" w:date="2019-03-01T12:25:00Z"/>
        </w:rPr>
      </w:pPr>
      <w:del w:id="92" w:author="Emmett Jenkins" w:date="2019-03-01T12:25:00Z">
        <w:r w:rsidDel="00032C9E">
          <w:delText>---------------------------------------------------------</w:delText>
        </w:r>
      </w:del>
    </w:p>
    <w:p w14:paraId="02CEAD18" w14:textId="3A2519F2" w:rsidR="000D34B3" w:rsidDel="00032C9E" w:rsidRDefault="000D34B3" w:rsidP="000D34B3">
      <w:pPr>
        <w:rPr>
          <w:del w:id="93" w:author="Emmett Jenkins" w:date="2019-03-01T12:25:00Z"/>
        </w:rPr>
      </w:pPr>
      <w:del w:id="94" w:author="Emmett Jenkins" w:date="2019-03-01T12:25:00Z">
        <w:r w:rsidDel="00032C9E">
          <w:delText>EVERYTHING BELOW THIS LINE IS METHODS] [NEXT TIME HAVE THIS PART MOVED OR INCORPORATED INTO THE TEXT]</w:delText>
        </w:r>
      </w:del>
    </w:p>
    <w:p w14:paraId="4DD32724" w14:textId="761353BC" w:rsidR="000D34B3" w:rsidDel="00032C9E" w:rsidRDefault="000D34B3" w:rsidP="000D34B3">
      <w:pPr>
        <w:rPr>
          <w:del w:id="95" w:author="Emmett Jenkins" w:date="2019-03-01T12:25:00Z"/>
        </w:rPr>
      </w:pPr>
      <w:del w:id="96" w:author="Emmett Jenkins" w:date="2019-03-01T12:25:00Z">
        <w:r w:rsidDel="00032C9E">
          <w:delText>---------------------------------------------------------</w:delText>
        </w:r>
      </w:del>
    </w:p>
    <w:p w14:paraId="38917D7A" w14:textId="5E80596B" w:rsidR="000D34B3" w:rsidDel="00032C9E" w:rsidRDefault="000D34B3" w:rsidP="000D34B3">
      <w:pPr>
        <w:rPr>
          <w:del w:id="97" w:author="Emmett Jenkins" w:date="2019-03-01T12:25:00Z"/>
        </w:rPr>
      </w:pPr>
    </w:p>
    <w:p w14:paraId="4087834B" w14:textId="1A7C097B" w:rsidR="000D34B3" w:rsidDel="00032C9E" w:rsidRDefault="000D34B3" w:rsidP="000D34B3">
      <w:pPr>
        <w:rPr>
          <w:del w:id="98" w:author="Emmett Jenkins" w:date="2019-03-01T12:25:00Z"/>
        </w:rPr>
      </w:pPr>
      <w:del w:id="99" w:author="Emmett Jenkins" w:date="2019-03-01T12:25:00Z">
        <w:r w:rsidDel="00032C9E">
          <w:delText>Our research focuses on this temperature problem in narrow line region (NLR) emitting Active Galactic Nuclei (AGN) [move farther down]</w:delText>
        </w:r>
      </w:del>
    </w:p>
    <w:p w14:paraId="29C4A326" w14:textId="2384710D" w:rsidR="000D34B3" w:rsidDel="00032C9E" w:rsidRDefault="000D34B3" w:rsidP="000D34B3">
      <w:pPr>
        <w:rPr>
          <w:del w:id="100" w:author="Emmett Jenkins" w:date="2019-03-01T12:25:00Z"/>
        </w:rPr>
      </w:pPr>
    </w:p>
    <w:p w14:paraId="77B3A68B" w14:textId="0FDA8F0D" w:rsidR="000D34B3" w:rsidDel="00032C9E" w:rsidRDefault="000D34B3" w:rsidP="000D34B3">
      <w:pPr>
        <w:ind w:firstLine="720"/>
        <w:rPr>
          <w:del w:id="101" w:author="Emmett Jenkins" w:date="2019-03-01T12:25:00Z"/>
        </w:rPr>
      </w:pPr>
      <w:del w:id="102" w:author="Emmett Jenkins" w:date="2019-03-01T12:25:00Z">
        <w:r w:rsidDel="00032C9E">
          <w:delText>Our research uses data from the Sloan Digital Sky Survey as well as constraints on galaxy types established in Kewley et al. to separate our data set by galaxy type. Interestingly, our data set contains no LINERs. Shock-wave heating is a possible heating mechanism, but LINERs are shocked AGN, so because we have no LINERs, we do not explore shocks.</w:delText>
        </w:r>
      </w:del>
    </w:p>
    <w:p w14:paraId="4209161C" w14:textId="665A0CE7" w:rsidR="000D34B3" w:rsidDel="00032C9E" w:rsidRDefault="000D34B3" w:rsidP="000D34B3">
      <w:pPr>
        <w:rPr>
          <w:del w:id="103" w:author="Emmett Jenkins" w:date="2019-03-01T12:25:00Z"/>
        </w:rPr>
      </w:pPr>
      <w:del w:id="104" w:author="Emmett Jenkins" w:date="2019-03-01T12:25:00Z">
        <w:r w:rsidDel="00032C9E">
          <w:tab/>
          <w:delText>We plot our SDSS data set on a collection of diagnostic diagrams in order to categorize them by characteristic conditions and type. The most popular and useful of these is the BPT Diagram, presented by Baldwin, Phillips and Terlevich in 1981. The BPT Diagram is a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that conveniently separates AGN from Star Forming (SF) galaxies, composites, and ambiguous objects, all of which are contained in our data set.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is a hydrogen density and ionization sensitive line ratio, and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is primarily sensitive to ionization. We used this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ratio again when we separate our galaxies by temperature, in a log[OIII]</w:delText>
        </w:r>
        <w:r w:rsidRPr="00007F0E" w:rsidDel="00032C9E">
          <w:delText xml:space="preserve"> </w:delText>
        </w:r>
        <w:r w:rsidDel="00032C9E">
          <w:sym w:font="Symbol" w:char="F06C"/>
        </w:r>
        <w:r w:rsidDel="00032C9E">
          <w:delText>5007/4363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delText>
        </w:r>
      </w:del>
    </w:p>
    <w:p w14:paraId="71A21480" w14:textId="56CEDB0A" w:rsidR="000D34B3" w:rsidDel="00032C9E" w:rsidRDefault="000D34B3" w:rsidP="000D34B3">
      <w:pPr>
        <w:rPr>
          <w:del w:id="105" w:author="Emmett Jenkins" w:date="2019-03-01T12:25:00Z"/>
        </w:rPr>
      </w:pPr>
      <w:del w:id="106" w:author="Emmett Jenkins" w:date="2019-03-01T12:25:00Z">
        <w:r w:rsidDel="00032C9E">
          <w:tab/>
        </w:r>
      </w:del>
    </w:p>
    <w:p w14:paraId="71F954A7" w14:textId="58B5E985" w:rsidR="000D34B3" w:rsidDel="00032C9E" w:rsidRDefault="000D34B3" w:rsidP="000D34B3">
      <w:pPr>
        <w:rPr>
          <w:del w:id="107" w:author="Emmett Jenkins" w:date="2019-03-01T12:25:00Z"/>
        </w:rPr>
      </w:pPr>
    </w:p>
    <w:p w14:paraId="05318913" w14:textId="2540B0CE" w:rsidR="000D34B3" w:rsidDel="00032C9E" w:rsidRDefault="000D34B3" w:rsidP="000D34B3">
      <w:pPr>
        <w:rPr>
          <w:del w:id="108" w:author="Emmett Jenkins" w:date="2019-03-01T12:25:00Z"/>
        </w:rPr>
      </w:pPr>
      <w:del w:id="109" w:author="Emmett Jenkins" w:date="2019-03-01T12:25:00Z">
        <w:r w:rsidDel="00032C9E">
          <w:delText>ZLH find the high Te Seyfert 2 show low metallicity Fig 7</w:delText>
        </w:r>
      </w:del>
    </w:p>
    <w:p w14:paraId="586461DC" w14:textId="10788E3A" w:rsidR="000D34B3" w:rsidDel="00032C9E" w:rsidRDefault="000D34B3" w:rsidP="000D34B3">
      <w:pPr>
        <w:rPr>
          <w:del w:id="110" w:author="Emmett Jenkins" w:date="2019-03-01T12:25:00Z"/>
        </w:rPr>
      </w:pPr>
      <w:del w:id="111" w:author="Emmett Jenkins" w:date="2019-03-01T12:25:00Z">
        <w:r w:rsidDel="00032C9E">
          <w:delText>LINERs and composites show Te “far too high to be explained by only stellar photoionization”</w:delText>
        </w:r>
      </w:del>
    </w:p>
    <w:p w14:paraId="2E336EF4" w14:textId="5CACD267" w:rsidR="00D040E2" w:rsidDel="00032C9E" w:rsidRDefault="000D34B3" w:rsidP="000D34B3">
      <w:pPr>
        <w:rPr>
          <w:del w:id="112" w:author="Emmett Jenkins" w:date="2019-03-01T12:25:00Z"/>
        </w:rPr>
      </w:pPr>
      <w:del w:id="113" w:author="Emmett Jenkins" w:date="2019-03-01T12:25:00Z">
        <w:r w:rsidRPr="00CA0250" w:rsidDel="00032C9E">
          <w:rPr>
            <w:rFonts w:ascii="Times New Roman" w:eastAsia="Times New Roman" w:hAnsi="Times New Roman" w:cs="Times New Roman"/>
          </w:rPr>
          <w:delText xml:space="preserve">Some strong [O III] λ4363 emission Seyfert 2 galaxies with Te &gt; 15 000 K can be fitted with dusty AGN model grids at low metallicity (i.e. Z/Z </w:delText>
        </w:r>
        <w:r w:rsidRPr="00CA0250" w:rsidDel="00032C9E">
          <w:rPr>
            <w:rFonts w:ascii="MS Mincho" w:eastAsia="MS Mincho" w:hAnsi="MS Mincho" w:cs="MS Mincho"/>
          </w:rPr>
          <w:delText>∼</w:delText>
        </w:r>
        <w:r w:rsidRPr="00CA0250" w:rsidDel="00032C9E">
          <w:rPr>
            <w:rFonts w:ascii="Times New Roman" w:eastAsia="Times New Roman" w:hAnsi="Times New Roman" w:cs="Times New Roman"/>
          </w:rPr>
          <w:delText xml:space="preserve"> 1).</w:delText>
        </w:r>
      </w:del>
    </w:p>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ins w:id="114" w:author="Emmett Jenkins" w:date="2019-03-01T11:51:00Z"/>
          <w:rFonts w:ascii="Times" w:hAnsi="Times" w:cs="Times"/>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520B013" w14:textId="620FFFD2" w:rsidR="000E4280" w:rsidRDefault="000E4280" w:rsidP="001843A2">
      <w:pPr>
        <w:widowControl w:val="0"/>
        <w:autoSpaceDE w:val="0"/>
        <w:autoSpaceDN w:val="0"/>
        <w:adjustRightInd w:val="0"/>
        <w:spacing w:line="940" w:lineRule="atLeast"/>
        <w:rPr>
          <w:ins w:id="115" w:author="Emmett Jenkins" w:date="2019-03-01T11:47:00Z"/>
          <w:rFonts w:ascii="Times" w:hAnsi="Times" w:cs="Times"/>
          <w:color w:val="000000" w:themeColor="text1"/>
        </w:rPr>
      </w:pPr>
      <w:ins w:id="116" w:author="Emmett Jenkins" w:date="2019-03-01T11:51:00Z">
        <w:r>
          <w:rPr>
            <w:rFonts w:ascii="Times" w:hAnsi="Times" w:cs="Times"/>
            <w:color w:val="000000" w:themeColor="text1"/>
          </w:rPr>
          <w:t xml:space="preserve">Cowie, L.L., </w:t>
        </w:r>
        <w:proofErr w:type="spellStart"/>
        <w:r>
          <w:rPr>
            <w:rFonts w:ascii="Times" w:hAnsi="Times" w:cs="Times"/>
            <w:color w:val="000000" w:themeColor="text1"/>
          </w:rPr>
          <w:t>Songaila</w:t>
        </w:r>
        <w:proofErr w:type="spellEnd"/>
        <w:r>
          <w:rPr>
            <w:rFonts w:ascii="Times" w:hAnsi="Times" w:cs="Times"/>
            <w:color w:val="000000" w:themeColor="text1"/>
          </w:rPr>
          <w:t>, A., 1986, ARA&amp;A, 24, 499-535</w:t>
        </w:r>
      </w:ins>
    </w:p>
    <w:p w14:paraId="0718513D" w14:textId="26EFBFBA" w:rsidR="00B07AFB" w:rsidRDefault="00B07AFB" w:rsidP="001843A2">
      <w:pPr>
        <w:widowControl w:val="0"/>
        <w:autoSpaceDE w:val="0"/>
        <w:autoSpaceDN w:val="0"/>
        <w:adjustRightInd w:val="0"/>
        <w:spacing w:line="940" w:lineRule="atLeast"/>
        <w:rPr>
          <w:rFonts w:ascii="Times" w:hAnsi="Times" w:cs="Calibri"/>
          <w:color w:val="000000" w:themeColor="text1"/>
        </w:rPr>
      </w:pPr>
      <w:ins w:id="117" w:author="Emmett Jenkins" w:date="2019-03-01T11:47:00Z">
        <w:r>
          <w:rPr>
            <w:rFonts w:ascii="Times" w:hAnsi="Times" w:cs="Times"/>
            <w:color w:val="000000" w:themeColor="text1"/>
          </w:rPr>
          <w:t xml:space="preserve">Baldwin, J., et al. 1991, </w:t>
        </w:r>
        <w:proofErr w:type="spellStart"/>
        <w:r>
          <w:rPr>
            <w:rFonts w:ascii="Times" w:hAnsi="Times" w:cs="Times"/>
            <w:color w:val="000000" w:themeColor="text1"/>
          </w:rPr>
          <w:t>ApJ</w:t>
        </w:r>
        <w:proofErr w:type="spellEnd"/>
        <w:r>
          <w:rPr>
            <w:rFonts w:ascii="Times" w:hAnsi="Times" w:cs="Times"/>
            <w:color w:val="000000" w:themeColor="text1"/>
          </w:rPr>
          <w:t>, 374, 580-609</w:t>
        </w:r>
      </w:ins>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Default="006C687B" w:rsidP="006C687B">
      <w:pPr>
        <w:widowControl w:val="0"/>
        <w:autoSpaceDE w:val="0"/>
        <w:autoSpaceDN w:val="0"/>
        <w:adjustRightInd w:val="0"/>
        <w:spacing w:line="940" w:lineRule="atLeast"/>
        <w:rPr>
          <w:ins w:id="118" w:author="Emmett Jenkins" w:date="2019-03-01T11:49:00Z"/>
          <w:rFonts w:ascii="Times" w:hAnsi="Times" w:cs="Calibri"/>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4D7B99E6" w14:textId="798A2E57" w:rsidR="00E74BF5" w:rsidRPr="00FB2567" w:rsidRDefault="00E74BF5" w:rsidP="006C687B">
      <w:pPr>
        <w:widowControl w:val="0"/>
        <w:autoSpaceDE w:val="0"/>
        <w:autoSpaceDN w:val="0"/>
        <w:adjustRightInd w:val="0"/>
        <w:spacing w:line="940" w:lineRule="atLeast"/>
        <w:rPr>
          <w:rFonts w:ascii="Times" w:hAnsi="Times" w:cs="Times"/>
          <w:color w:val="000000" w:themeColor="text1"/>
        </w:rPr>
      </w:pPr>
      <w:ins w:id="119" w:author="Emmett Jenkins" w:date="2019-03-01T11:49:00Z">
        <w:r>
          <w:rPr>
            <w:rFonts w:ascii="Times" w:hAnsi="Times" w:cs="Calibri"/>
            <w:color w:val="000000" w:themeColor="text1"/>
          </w:rPr>
          <w:lastRenderedPageBreak/>
          <w:t xml:space="preserve">Jenkins, E. B., 1987, ASSL, </w:t>
        </w:r>
      </w:ins>
      <w:ins w:id="120" w:author="Emmett Jenkins" w:date="2019-03-01T11:50:00Z">
        <w:r w:rsidR="000E4280">
          <w:rPr>
            <w:rFonts w:ascii="Times" w:hAnsi="Times" w:cs="Calibri"/>
            <w:color w:val="000000" w:themeColor="text1"/>
          </w:rPr>
          <w:t>533-559</w:t>
        </w:r>
      </w:ins>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ins w:id="121" w:author="Emmett Jenkins" w:date="2019-03-01T11:33:00Z"/>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570BA63" w14:textId="0AC5FF09" w:rsidR="003871DA" w:rsidRDefault="003871DA" w:rsidP="0017450F">
      <w:pPr>
        <w:widowControl w:val="0"/>
        <w:autoSpaceDE w:val="0"/>
        <w:autoSpaceDN w:val="0"/>
        <w:adjustRightInd w:val="0"/>
        <w:spacing w:line="940" w:lineRule="atLeast"/>
        <w:rPr>
          <w:ins w:id="122" w:author="Emmett Jenkins" w:date="2019-03-01T11:29:00Z"/>
          <w:rFonts w:ascii="Times" w:hAnsi="Times" w:cs="Calibri"/>
          <w:color w:val="000000" w:themeColor="text1"/>
        </w:rPr>
      </w:pPr>
      <w:proofErr w:type="spellStart"/>
      <w:ins w:id="123" w:author="Emmett Jenkins" w:date="2019-03-01T11:33:00Z">
        <w:r>
          <w:rPr>
            <w:rFonts w:ascii="Times" w:hAnsi="Times" w:cs="Calibri"/>
            <w:color w:val="000000" w:themeColor="text1"/>
          </w:rPr>
          <w:t>Grevesse</w:t>
        </w:r>
        <w:proofErr w:type="spellEnd"/>
        <w:r>
          <w:rPr>
            <w:rFonts w:ascii="Times" w:hAnsi="Times" w:cs="Calibri"/>
            <w:color w:val="000000" w:themeColor="text1"/>
          </w:rPr>
          <w:t xml:space="preserve">, N., </w:t>
        </w:r>
        <w:proofErr w:type="spellStart"/>
        <w:r>
          <w:rPr>
            <w:rFonts w:ascii="Times" w:hAnsi="Times" w:cs="Calibri"/>
            <w:color w:val="000000" w:themeColor="text1"/>
          </w:rPr>
          <w:t>Asplund</w:t>
        </w:r>
        <w:proofErr w:type="spellEnd"/>
        <w:r>
          <w:rPr>
            <w:rFonts w:ascii="Times" w:hAnsi="Times" w:cs="Calibri"/>
            <w:color w:val="000000" w:themeColor="text1"/>
          </w:rPr>
          <w:t xml:space="preserve">, M., </w:t>
        </w:r>
        <w:proofErr w:type="spellStart"/>
        <w:r>
          <w:rPr>
            <w:rFonts w:ascii="Times" w:hAnsi="Times" w:cs="Calibri"/>
            <w:color w:val="000000" w:themeColor="text1"/>
          </w:rPr>
          <w:t>Sauval</w:t>
        </w:r>
        <w:proofErr w:type="spellEnd"/>
        <w:r>
          <w:rPr>
            <w:rFonts w:ascii="Times" w:hAnsi="Times" w:cs="Calibri"/>
            <w:color w:val="000000" w:themeColor="text1"/>
          </w:rPr>
          <w:t xml:space="preserve">, A.J., Scott, P., </w:t>
        </w:r>
      </w:ins>
      <w:ins w:id="124" w:author="Emmett Jenkins" w:date="2019-03-01T11:34:00Z">
        <w:r>
          <w:rPr>
            <w:rFonts w:ascii="Times" w:hAnsi="Times" w:cs="Calibri"/>
            <w:color w:val="000000" w:themeColor="text1"/>
          </w:rPr>
          <w:t xml:space="preserve">2010, </w:t>
        </w:r>
      </w:ins>
      <w:proofErr w:type="spellStart"/>
      <w:ins w:id="125" w:author="Emmett Jenkins" w:date="2019-03-01T11:33:00Z">
        <w:r>
          <w:rPr>
            <w:rFonts w:ascii="Times" w:hAnsi="Times" w:cs="Calibri"/>
            <w:color w:val="000000" w:themeColor="text1"/>
          </w:rPr>
          <w:t>Ap&amp;SS</w:t>
        </w:r>
      </w:ins>
      <w:proofErr w:type="spellEnd"/>
      <w:ins w:id="126" w:author="Emmett Jenkins" w:date="2019-03-01T11:34:00Z">
        <w:r>
          <w:rPr>
            <w:rFonts w:ascii="Times" w:hAnsi="Times" w:cs="Calibri"/>
            <w:color w:val="000000" w:themeColor="text1"/>
          </w:rPr>
          <w:t>, 328, 1-2, 179-183</w:t>
        </w:r>
      </w:ins>
    </w:p>
    <w:p w14:paraId="0C98F2B5" w14:textId="1376F90B" w:rsidR="00392FBF" w:rsidRDefault="00392FBF" w:rsidP="0017450F">
      <w:pPr>
        <w:widowControl w:val="0"/>
        <w:autoSpaceDE w:val="0"/>
        <w:autoSpaceDN w:val="0"/>
        <w:adjustRightInd w:val="0"/>
        <w:spacing w:line="940" w:lineRule="atLeast"/>
        <w:rPr>
          <w:rFonts w:ascii="Times" w:hAnsi="Times" w:cs="Calibri"/>
          <w:color w:val="000000" w:themeColor="text1"/>
        </w:rPr>
      </w:pPr>
      <w:proofErr w:type="spellStart"/>
      <w:ins w:id="127" w:author="Emmett Jenkins" w:date="2019-03-01T11:29:00Z">
        <w:r>
          <w:rPr>
            <w:rFonts w:ascii="Times" w:hAnsi="Times" w:cs="Calibri"/>
            <w:color w:val="000000" w:themeColor="text1"/>
          </w:rPr>
          <w:t>Indriolo</w:t>
        </w:r>
        <w:proofErr w:type="spellEnd"/>
        <w:r>
          <w:rPr>
            <w:rFonts w:ascii="Times" w:hAnsi="Times" w:cs="Calibri"/>
            <w:color w:val="000000" w:themeColor="text1"/>
          </w:rPr>
          <w:t xml:space="preserve">, N., </w:t>
        </w:r>
      </w:ins>
      <w:proofErr w:type="spellStart"/>
      <w:ins w:id="128" w:author="Emmett Jenkins" w:date="2019-03-01T11:30:00Z">
        <w:r>
          <w:rPr>
            <w:rFonts w:ascii="Times" w:hAnsi="Times" w:cs="Calibri"/>
            <w:color w:val="000000" w:themeColor="text1"/>
          </w:rPr>
          <w:t>Geballe</w:t>
        </w:r>
        <w:proofErr w:type="spellEnd"/>
        <w:r>
          <w:rPr>
            <w:rFonts w:ascii="Times" w:hAnsi="Times" w:cs="Calibri"/>
            <w:color w:val="000000" w:themeColor="text1"/>
          </w:rPr>
          <w:t xml:space="preserve">, T.R., Oka, T., McCall, B.J., 2007, </w:t>
        </w:r>
        <w:proofErr w:type="spellStart"/>
        <w:r>
          <w:rPr>
            <w:rFonts w:ascii="Times" w:hAnsi="Times" w:cs="Calibri"/>
            <w:color w:val="000000" w:themeColor="text1"/>
          </w:rPr>
          <w:t>ApJ</w:t>
        </w:r>
        <w:proofErr w:type="spellEnd"/>
        <w:r>
          <w:rPr>
            <w:rFonts w:ascii="Times" w:hAnsi="Times" w:cs="Calibri"/>
            <w:color w:val="000000" w:themeColor="text1"/>
          </w:rPr>
          <w:t xml:space="preserve">, 671, 2, </w:t>
        </w:r>
      </w:ins>
      <w:ins w:id="129" w:author="Emmett Jenkins" w:date="2019-03-01T11:31:00Z">
        <w:r w:rsidR="003871DA">
          <w:rPr>
            <w:rFonts w:ascii="Times" w:hAnsi="Times" w:cs="Calibri"/>
            <w:color w:val="000000" w:themeColor="text1"/>
          </w:rPr>
          <w:t>1736-</w:t>
        </w:r>
        <w:r>
          <w:rPr>
            <w:rFonts w:ascii="Times" w:hAnsi="Times" w:cs="Calibri"/>
            <w:color w:val="000000" w:themeColor="text1"/>
          </w:rPr>
          <w:t>1747</w:t>
        </w:r>
      </w:ins>
    </w:p>
    <w:p w14:paraId="40150B7F" w14:textId="25E2F8A5" w:rsidR="00B45BD8" w:rsidRDefault="00085CC3" w:rsidP="0017450F">
      <w:pPr>
        <w:widowControl w:val="0"/>
        <w:autoSpaceDE w:val="0"/>
        <w:autoSpaceDN w:val="0"/>
        <w:adjustRightInd w:val="0"/>
        <w:spacing w:line="940" w:lineRule="atLeast"/>
        <w:rPr>
          <w:ins w:id="130" w:author="Emmett Jenkins" w:date="2019-03-01T11:37:00Z"/>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751DA86" w14:textId="77777777" w:rsidR="001D2084" w:rsidRPr="001D2084" w:rsidRDefault="001D2084" w:rsidP="001D2084">
      <w:pPr>
        <w:widowControl w:val="0"/>
        <w:autoSpaceDE w:val="0"/>
        <w:autoSpaceDN w:val="0"/>
        <w:adjustRightInd w:val="0"/>
        <w:spacing w:line="1060" w:lineRule="atLeast"/>
        <w:rPr>
          <w:ins w:id="131" w:author="Emmett Jenkins" w:date="2019-03-01T11:37:00Z"/>
          <w:rFonts w:ascii="Times" w:hAnsi="Times" w:cs="Times"/>
          <w:color w:val="000000" w:themeColor="text1"/>
          <w:u w:val="single"/>
          <w:rPrChange w:id="132" w:author="Emmett Jenkins" w:date="2019-03-01T11:37:00Z">
            <w:rPr>
              <w:ins w:id="133" w:author="Emmett Jenkins" w:date="2019-03-01T11:37:00Z"/>
              <w:rFonts w:ascii="Times" w:hAnsi="Times" w:cs="Times"/>
              <w:color w:val="000000"/>
            </w:rPr>
          </w:rPrChange>
        </w:rPr>
      </w:pPr>
      <w:proofErr w:type="spellStart"/>
      <w:ins w:id="134" w:author="Emmett Jenkins" w:date="2019-03-01T11:37:00Z">
        <w:r w:rsidRPr="001D2084">
          <w:rPr>
            <w:rFonts w:ascii="Calibri" w:hAnsi="Calibri" w:cs="Calibri"/>
            <w:color w:val="000000" w:themeColor="text1"/>
            <w:u w:val="single"/>
            <w:rPrChange w:id="135" w:author="Emmett Jenkins" w:date="2019-03-01T11:37:00Z">
              <w:rPr>
                <w:rFonts w:ascii="Calibri" w:hAnsi="Calibri" w:cs="Calibri"/>
                <w:color w:val="000000"/>
                <w:sz w:val="85"/>
                <w:szCs w:val="85"/>
              </w:rPr>
            </w:rPrChange>
          </w:rPr>
          <w:t>Grupe</w:t>
        </w:r>
        <w:proofErr w:type="spellEnd"/>
        <w:r w:rsidRPr="001D2084">
          <w:rPr>
            <w:rFonts w:ascii="Calibri" w:hAnsi="Calibri" w:cs="Calibri"/>
            <w:color w:val="000000" w:themeColor="text1"/>
            <w:u w:val="single"/>
            <w:rPrChange w:id="136" w:author="Emmett Jenkins" w:date="2019-03-01T11:37:00Z">
              <w:rPr>
                <w:rFonts w:ascii="Calibri" w:hAnsi="Calibri" w:cs="Calibri"/>
                <w:color w:val="000000"/>
                <w:sz w:val="85"/>
                <w:szCs w:val="85"/>
              </w:rPr>
            </w:rPrChange>
          </w:rPr>
          <w:t xml:space="preserve">, D., </w:t>
        </w:r>
        <w:proofErr w:type="spellStart"/>
        <w:r w:rsidRPr="001D2084">
          <w:rPr>
            <w:rFonts w:ascii="Calibri" w:hAnsi="Calibri" w:cs="Calibri"/>
            <w:color w:val="000000" w:themeColor="text1"/>
            <w:u w:val="single"/>
            <w:rPrChange w:id="137" w:author="Emmett Jenkins" w:date="2019-03-01T11:37:00Z">
              <w:rPr>
                <w:rFonts w:ascii="Calibri" w:hAnsi="Calibri" w:cs="Calibri"/>
                <w:color w:val="000000"/>
                <w:sz w:val="85"/>
                <w:szCs w:val="85"/>
              </w:rPr>
            </w:rPrChange>
          </w:rPr>
          <w:t>Komossa</w:t>
        </w:r>
        <w:proofErr w:type="spellEnd"/>
        <w:r w:rsidRPr="001D2084">
          <w:rPr>
            <w:rFonts w:ascii="Calibri" w:hAnsi="Calibri" w:cs="Calibri"/>
            <w:color w:val="000000" w:themeColor="text1"/>
            <w:u w:val="single"/>
            <w:rPrChange w:id="138" w:author="Emmett Jenkins" w:date="2019-03-01T11:37:00Z">
              <w:rPr>
                <w:rFonts w:ascii="Calibri" w:hAnsi="Calibri" w:cs="Calibri"/>
                <w:color w:val="000000"/>
                <w:sz w:val="85"/>
                <w:szCs w:val="85"/>
              </w:rPr>
            </w:rPrChange>
          </w:rPr>
          <w:t xml:space="preserve">, S., </w:t>
        </w:r>
        <w:proofErr w:type="spellStart"/>
        <w:r w:rsidRPr="001D2084">
          <w:rPr>
            <w:rFonts w:ascii="Calibri" w:hAnsi="Calibri" w:cs="Calibri"/>
            <w:color w:val="000000" w:themeColor="text1"/>
            <w:u w:val="single"/>
            <w:rPrChange w:id="139" w:author="Emmett Jenkins" w:date="2019-03-01T11:37:00Z">
              <w:rPr>
                <w:rFonts w:ascii="Calibri" w:hAnsi="Calibri" w:cs="Calibri"/>
                <w:color w:val="000000"/>
                <w:sz w:val="85"/>
                <w:szCs w:val="85"/>
              </w:rPr>
            </w:rPrChange>
          </w:rPr>
          <w:t>Leighly</w:t>
        </w:r>
        <w:proofErr w:type="spellEnd"/>
        <w:r w:rsidRPr="001D2084">
          <w:rPr>
            <w:rFonts w:ascii="Calibri" w:hAnsi="Calibri" w:cs="Calibri"/>
            <w:color w:val="000000" w:themeColor="text1"/>
            <w:u w:val="single"/>
            <w:rPrChange w:id="140" w:author="Emmett Jenkins" w:date="2019-03-01T11:37:00Z">
              <w:rPr>
                <w:rFonts w:ascii="Calibri" w:hAnsi="Calibri" w:cs="Calibri"/>
                <w:color w:val="000000"/>
                <w:sz w:val="85"/>
                <w:szCs w:val="85"/>
              </w:rPr>
            </w:rPrChange>
          </w:rPr>
          <w:t xml:space="preserve">, K., Page, K., 2010, </w:t>
        </w:r>
        <w:proofErr w:type="spellStart"/>
        <w:r w:rsidRPr="001D2084">
          <w:rPr>
            <w:rFonts w:ascii="Calibri" w:hAnsi="Calibri" w:cs="Calibri"/>
            <w:color w:val="000000" w:themeColor="text1"/>
            <w:u w:val="single"/>
            <w:rPrChange w:id="141" w:author="Emmett Jenkins" w:date="2019-03-01T11:37:00Z">
              <w:rPr>
                <w:rFonts w:ascii="Calibri" w:hAnsi="Calibri" w:cs="Calibri"/>
                <w:color w:val="000000"/>
                <w:sz w:val="85"/>
                <w:szCs w:val="85"/>
              </w:rPr>
            </w:rPrChange>
          </w:rPr>
          <w:t>ApJ</w:t>
        </w:r>
        <w:proofErr w:type="spellEnd"/>
        <w:r w:rsidRPr="001D2084">
          <w:rPr>
            <w:rFonts w:ascii="Calibri" w:hAnsi="Calibri" w:cs="Calibri"/>
            <w:color w:val="000000" w:themeColor="text1"/>
            <w:u w:val="single"/>
            <w:rPrChange w:id="142" w:author="Emmett Jenkins" w:date="2019-03-01T11:37:00Z">
              <w:rPr>
                <w:rFonts w:ascii="Calibri" w:hAnsi="Calibri" w:cs="Calibri"/>
                <w:color w:val="000000"/>
                <w:sz w:val="85"/>
                <w:szCs w:val="85"/>
              </w:rPr>
            </w:rPrChange>
          </w:rPr>
          <w:t>, 187, 1</w:t>
        </w:r>
      </w:ins>
    </w:p>
    <w:p w14:paraId="1A7F97E6" w14:textId="77777777" w:rsidR="001D2084" w:rsidRPr="00FB2567" w:rsidRDefault="001D2084" w:rsidP="0017450F">
      <w:pPr>
        <w:widowControl w:val="0"/>
        <w:autoSpaceDE w:val="0"/>
        <w:autoSpaceDN w:val="0"/>
        <w:adjustRightInd w:val="0"/>
        <w:spacing w:line="940" w:lineRule="atLeast"/>
        <w:rPr>
          <w:rFonts w:ascii="Times" w:hAnsi="Times" w:cs="Calibri"/>
          <w:color w:val="000000" w:themeColor="text1"/>
        </w:rPr>
      </w:pP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Chris Richardson" w:date="2019-03-08T15:50:00Z" w:initials="CR">
    <w:p w14:paraId="6300A2E3" w14:textId="157760AE" w:rsidR="00822CD6" w:rsidRDefault="00822CD6">
      <w:pPr>
        <w:pStyle w:val="CommentText"/>
      </w:pPr>
      <w:r>
        <w:rPr>
          <w:rStyle w:val="CommentReference"/>
        </w:rPr>
        <w:annotationRef/>
      </w:r>
      <w:r>
        <w:t>Write this like an astronomer with Z, the solar symbol, and the like</w:t>
      </w:r>
    </w:p>
  </w:comment>
  <w:comment w:id="40" w:author="Chris Richardson" w:date="2019-03-08T15:51:00Z" w:initials="CR">
    <w:p w14:paraId="14049939" w14:textId="3291CD41" w:rsidR="00822CD6" w:rsidRDefault="00822CD6">
      <w:pPr>
        <w:pStyle w:val="CommentText"/>
      </w:pPr>
      <w:r>
        <w:rPr>
          <w:rStyle w:val="CommentReference"/>
        </w:rPr>
        <w:annotationRef/>
      </w:r>
      <w:r>
        <w:t xml:space="preserve">Only the </w:t>
      </w:r>
      <w:proofErr w:type="spellStart"/>
      <w:r>
        <w:t>dY</w:t>
      </w:r>
      <w:proofErr w:type="spellEnd"/>
      <w:r>
        <w:t xml:space="preserve"> = </w:t>
      </w:r>
      <w:proofErr w:type="spellStart"/>
      <w:r>
        <w:t>dZ</w:t>
      </w:r>
      <w:proofErr w:type="spellEnd"/>
      <w:r>
        <w:t xml:space="preserve"> is from Baldwin, the other two are from Hamann et al. (2002). Insert all of this into the paragraph instead of having it set out like an equation.</w:t>
      </w:r>
    </w:p>
  </w:comment>
  <w:comment w:id="52" w:author="Chris Richardson" w:date="2019-03-08T15:56:00Z" w:initials="CR">
    <w:p w14:paraId="279D6E5C" w14:textId="66E69A95" w:rsidR="00176305" w:rsidRDefault="00176305">
      <w:pPr>
        <w:pStyle w:val="CommentText"/>
      </w:pPr>
      <w:r>
        <w:rPr>
          <w:rStyle w:val="CommentReference"/>
        </w:rPr>
        <w:annotationRef/>
      </w:r>
      <w:r>
        <w:t>This is solar but rather the grain abundance in Orion, so you need to introduce that part first and then your range of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0A2E3" w15:done="0"/>
  <w15:commentEx w15:paraId="14049939" w15:done="0"/>
  <w15:commentEx w15:paraId="279D6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0A2E3" w16cid:durableId="202D0DC6"/>
  <w16cid:commentId w16cid:paraId="14049939" w16cid:durableId="202D0E12"/>
  <w16cid:commentId w16cid:paraId="279D6E5C" w16cid:durableId="202D0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5974B" w14:textId="77777777" w:rsidR="00F34388" w:rsidRDefault="00F34388" w:rsidP="00BF56C9">
      <w:r>
        <w:separator/>
      </w:r>
    </w:p>
  </w:endnote>
  <w:endnote w:type="continuationSeparator" w:id="0">
    <w:p w14:paraId="534A8734" w14:textId="77777777" w:rsidR="00F34388" w:rsidRDefault="00F34388" w:rsidP="00BF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1DF4C" w14:textId="77777777" w:rsidR="00F34388" w:rsidRDefault="00F34388" w:rsidP="00BF56C9">
      <w:r>
        <w:separator/>
      </w:r>
    </w:p>
  </w:footnote>
  <w:footnote w:type="continuationSeparator" w:id="0">
    <w:p w14:paraId="3EE8EA17" w14:textId="77777777" w:rsidR="00F34388" w:rsidRDefault="00F34388" w:rsidP="00BF5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C5F41"/>
    <w:multiLevelType w:val="hybridMultilevel"/>
    <w:tmpl w:val="0AA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86404"/>
    <w:multiLevelType w:val="hybridMultilevel"/>
    <w:tmpl w:val="8D5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0A64"/>
    <w:rsid w:val="00007F0E"/>
    <w:rsid w:val="00025CC9"/>
    <w:rsid w:val="00032C9E"/>
    <w:rsid w:val="00040D0F"/>
    <w:rsid w:val="00044315"/>
    <w:rsid w:val="00045D38"/>
    <w:rsid w:val="0004784D"/>
    <w:rsid w:val="000565BB"/>
    <w:rsid w:val="00060407"/>
    <w:rsid w:val="00065A9E"/>
    <w:rsid w:val="00075912"/>
    <w:rsid w:val="00085291"/>
    <w:rsid w:val="00085CC3"/>
    <w:rsid w:val="000A4667"/>
    <w:rsid w:val="000B3DE8"/>
    <w:rsid w:val="000D34B3"/>
    <w:rsid w:val="000E4280"/>
    <w:rsid w:val="000F3A30"/>
    <w:rsid w:val="000F4E89"/>
    <w:rsid w:val="00103572"/>
    <w:rsid w:val="00106534"/>
    <w:rsid w:val="001150E5"/>
    <w:rsid w:val="0011580B"/>
    <w:rsid w:val="00132BDC"/>
    <w:rsid w:val="001544C7"/>
    <w:rsid w:val="00160D20"/>
    <w:rsid w:val="00164647"/>
    <w:rsid w:val="0017450F"/>
    <w:rsid w:val="001749FD"/>
    <w:rsid w:val="00175F7F"/>
    <w:rsid w:val="00176305"/>
    <w:rsid w:val="00177D9F"/>
    <w:rsid w:val="00182FEB"/>
    <w:rsid w:val="001843A2"/>
    <w:rsid w:val="0018546B"/>
    <w:rsid w:val="00187B78"/>
    <w:rsid w:val="00194855"/>
    <w:rsid w:val="001A0A85"/>
    <w:rsid w:val="001A134D"/>
    <w:rsid w:val="001A3EBC"/>
    <w:rsid w:val="001A7377"/>
    <w:rsid w:val="001B7D3E"/>
    <w:rsid w:val="001C792A"/>
    <w:rsid w:val="001C7D50"/>
    <w:rsid w:val="001D14F5"/>
    <w:rsid w:val="001D2084"/>
    <w:rsid w:val="001D2958"/>
    <w:rsid w:val="001E4245"/>
    <w:rsid w:val="001E4530"/>
    <w:rsid w:val="001E5FDB"/>
    <w:rsid w:val="001E650F"/>
    <w:rsid w:val="001F5311"/>
    <w:rsid w:val="00200155"/>
    <w:rsid w:val="002056DD"/>
    <w:rsid w:val="002106EA"/>
    <w:rsid w:val="00212293"/>
    <w:rsid w:val="00213029"/>
    <w:rsid w:val="00214491"/>
    <w:rsid w:val="00235593"/>
    <w:rsid w:val="002471C9"/>
    <w:rsid w:val="00251286"/>
    <w:rsid w:val="00265C7A"/>
    <w:rsid w:val="002764EB"/>
    <w:rsid w:val="002766A3"/>
    <w:rsid w:val="00277816"/>
    <w:rsid w:val="00281EEE"/>
    <w:rsid w:val="00296D04"/>
    <w:rsid w:val="002A3DF8"/>
    <w:rsid w:val="002C5C5C"/>
    <w:rsid w:val="002D23B9"/>
    <w:rsid w:val="002D359F"/>
    <w:rsid w:val="002D4EAF"/>
    <w:rsid w:val="002F354D"/>
    <w:rsid w:val="002F3629"/>
    <w:rsid w:val="002F46E6"/>
    <w:rsid w:val="003111FE"/>
    <w:rsid w:val="003139AF"/>
    <w:rsid w:val="00314C10"/>
    <w:rsid w:val="00316E9B"/>
    <w:rsid w:val="0032606F"/>
    <w:rsid w:val="0032720B"/>
    <w:rsid w:val="00333CA0"/>
    <w:rsid w:val="00337DEE"/>
    <w:rsid w:val="00370506"/>
    <w:rsid w:val="0038297B"/>
    <w:rsid w:val="003871DA"/>
    <w:rsid w:val="00392FBF"/>
    <w:rsid w:val="0039321D"/>
    <w:rsid w:val="003A116C"/>
    <w:rsid w:val="003A664D"/>
    <w:rsid w:val="003B3E49"/>
    <w:rsid w:val="003B3E8B"/>
    <w:rsid w:val="003B74E2"/>
    <w:rsid w:val="003B7E9F"/>
    <w:rsid w:val="003C4D99"/>
    <w:rsid w:val="003C674B"/>
    <w:rsid w:val="003D4F50"/>
    <w:rsid w:val="003E16E5"/>
    <w:rsid w:val="003F1593"/>
    <w:rsid w:val="003F3BD4"/>
    <w:rsid w:val="003F48E4"/>
    <w:rsid w:val="0040201F"/>
    <w:rsid w:val="004101C6"/>
    <w:rsid w:val="00416022"/>
    <w:rsid w:val="00435476"/>
    <w:rsid w:val="0046620A"/>
    <w:rsid w:val="0048786E"/>
    <w:rsid w:val="004941CD"/>
    <w:rsid w:val="00494A69"/>
    <w:rsid w:val="004A7227"/>
    <w:rsid w:val="004B2119"/>
    <w:rsid w:val="004B3DE7"/>
    <w:rsid w:val="004B4A9B"/>
    <w:rsid w:val="004D5659"/>
    <w:rsid w:val="004D5E95"/>
    <w:rsid w:val="004E30CE"/>
    <w:rsid w:val="004F0485"/>
    <w:rsid w:val="004F5C5C"/>
    <w:rsid w:val="0050187D"/>
    <w:rsid w:val="00501934"/>
    <w:rsid w:val="00520286"/>
    <w:rsid w:val="005470F4"/>
    <w:rsid w:val="00550ADA"/>
    <w:rsid w:val="00551C58"/>
    <w:rsid w:val="0055623F"/>
    <w:rsid w:val="00560779"/>
    <w:rsid w:val="005619B3"/>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0F1C"/>
    <w:rsid w:val="00681B96"/>
    <w:rsid w:val="00694BEE"/>
    <w:rsid w:val="006A37C6"/>
    <w:rsid w:val="006B0A23"/>
    <w:rsid w:val="006C1684"/>
    <w:rsid w:val="006C687B"/>
    <w:rsid w:val="006D4A0B"/>
    <w:rsid w:val="006E64FD"/>
    <w:rsid w:val="006F72C3"/>
    <w:rsid w:val="00703B8C"/>
    <w:rsid w:val="00704110"/>
    <w:rsid w:val="007122A4"/>
    <w:rsid w:val="00716059"/>
    <w:rsid w:val="00743255"/>
    <w:rsid w:val="00747478"/>
    <w:rsid w:val="00750157"/>
    <w:rsid w:val="00756DCE"/>
    <w:rsid w:val="0076000D"/>
    <w:rsid w:val="00785CCE"/>
    <w:rsid w:val="00794AE2"/>
    <w:rsid w:val="007A10CD"/>
    <w:rsid w:val="007A2D50"/>
    <w:rsid w:val="007A4C58"/>
    <w:rsid w:val="007B2B64"/>
    <w:rsid w:val="007B3B3B"/>
    <w:rsid w:val="007C2537"/>
    <w:rsid w:val="007C6C45"/>
    <w:rsid w:val="007E2B10"/>
    <w:rsid w:val="00822CD6"/>
    <w:rsid w:val="00825396"/>
    <w:rsid w:val="00856799"/>
    <w:rsid w:val="0086427B"/>
    <w:rsid w:val="0087517E"/>
    <w:rsid w:val="008773A9"/>
    <w:rsid w:val="0088120E"/>
    <w:rsid w:val="00881A6B"/>
    <w:rsid w:val="0089788D"/>
    <w:rsid w:val="008A40AC"/>
    <w:rsid w:val="008B10DC"/>
    <w:rsid w:val="008D460C"/>
    <w:rsid w:val="008E0667"/>
    <w:rsid w:val="008E38B3"/>
    <w:rsid w:val="008F1094"/>
    <w:rsid w:val="008F5D2E"/>
    <w:rsid w:val="008F6511"/>
    <w:rsid w:val="008F7C72"/>
    <w:rsid w:val="009071CC"/>
    <w:rsid w:val="0090781D"/>
    <w:rsid w:val="00907B7F"/>
    <w:rsid w:val="00925A33"/>
    <w:rsid w:val="009410A0"/>
    <w:rsid w:val="009422EF"/>
    <w:rsid w:val="00955FB7"/>
    <w:rsid w:val="00966CE0"/>
    <w:rsid w:val="00970490"/>
    <w:rsid w:val="00974528"/>
    <w:rsid w:val="00974988"/>
    <w:rsid w:val="00987498"/>
    <w:rsid w:val="00990FAB"/>
    <w:rsid w:val="009A2868"/>
    <w:rsid w:val="009A66AC"/>
    <w:rsid w:val="009A70E9"/>
    <w:rsid w:val="009B6685"/>
    <w:rsid w:val="009B7421"/>
    <w:rsid w:val="009C64AF"/>
    <w:rsid w:val="009C6C65"/>
    <w:rsid w:val="009E19F6"/>
    <w:rsid w:val="00A174BB"/>
    <w:rsid w:val="00A36083"/>
    <w:rsid w:val="00A523B3"/>
    <w:rsid w:val="00A536CD"/>
    <w:rsid w:val="00A61AFF"/>
    <w:rsid w:val="00A633AE"/>
    <w:rsid w:val="00A64ED0"/>
    <w:rsid w:val="00A71215"/>
    <w:rsid w:val="00A7380D"/>
    <w:rsid w:val="00A74122"/>
    <w:rsid w:val="00A768DA"/>
    <w:rsid w:val="00A878A5"/>
    <w:rsid w:val="00A906FF"/>
    <w:rsid w:val="00A976A2"/>
    <w:rsid w:val="00AA66D1"/>
    <w:rsid w:val="00AB4BA4"/>
    <w:rsid w:val="00AB66D3"/>
    <w:rsid w:val="00AE6B52"/>
    <w:rsid w:val="00AF488E"/>
    <w:rsid w:val="00AF6A09"/>
    <w:rsid w:val="00B07AFB"/>
    <w:rsid w:val="00B11D16"/>
    <w:rsid w:val="00B16B80"/>
    <w:rsid w:val="00B172D9"/>
    <w:rsid w:val="00B178DB"/>
    <w:rsid w:val="00B26FE6"/>
    <w:rsid w:val="00B312A8"/>
    <w:rsid w:val="00B32E01"/>
    <w:rsid w:val="00B43DE2"/>
    <w:rsid w:val="00B45BD8"/>
    <w:rsid w:val="00B52724"/>
    <w:rsid w:val="00B57EDF"/>
    <w:rsid w:val="00B639AD"/>
    <w:rsid w:val="00B66069"/>
    <w:rsid w:val="00B73A95"/>
    <w:rsid w:val="00B80B4C"/>
    <w:rsid w:val="00B822A9"/>
    <w:rsid w:val="00B940CF"/>
    <w:rsid w:val="00BA4AF3"/>
    <w:rsid w:val="00BB6960"/>
    <w:rsid w:val="00BC0C7E"/>
    <w:rsid w:val="00BC320B"/>
    <w:rsid w:val="00BD0D4D"/>
    <w:rsid w:val="00BD252E"/>
    <w:rsid w:val="00BD7B2B"/>
    <w:rsid w:val="00BE0853"/>
    <w:rsid w:val="00BE5B9E"/>
    <w:rsid w:val="00BF0C7A"/>
    <w:rsid w:val="00BF33AD"/>
    <w:rsid w:val="00BF56C9"/>
    <w:rsid w:val="00C01B94"/>
    <w:rsid w:val="00C079EA"/>
    <w:rsid w:val="00C121D6"/>
    <w:rsid w:val="00C15CE1"/>
    <w:rsid w:val="00C227CA"/>
    <w:rsid w:val="00C252C8"/>
    <w:rsid w:val="00C26980"/>
    <w:rsid w:val="00C35121"/>
    <w:rsid w:val="00C47A71"/>
    <w:rsid w:val="00C60431"/>
    <w:rsid w:val="00C62A09"/>
    <w:rsid w:val="00C6459F"/>
    <w:rsid w:val="00CA0250"/>
    <w:rsid w:val="00CA3F7D"/>
    <w:rsid w:val="00CA5EC0"/>
    <w:rsid w:val="00CB4EE1"/>
    <w:rsid w:val="00CB513A"/>
    <w:rsid w:val="00CC0380"/>
    <w:rsid w:val="00CD3E7C"/>
    <w:rsid w:val="00D00C0E"/>
    <w:rsid w:val="00D040E2"/>
    <w:rsid w:val="00D043DF"/>
    <w:rsid w:val="00D111BB"/>
    <w:rsid w:val="00D11D9F"/>
    <w:rsid w:val="00D2365A"/>
    <w:rsid w:val="00D27A6C"/>
    <w:rsid w:val="00D40B93"/>
    <w:rsid w:val="00D46175"/>
    <w:rsid w:val="00D55DE9"/>
    <w:rsid w:val="00D77F23"/>
    <w:rsid w:val="00D95B76"/>
    <w:rsid w:val="00D9767F"/>
    <w:rsid w:val="00DA2DD4"/>
    <w:rsid w:val="00DB143E"/>
    <w:rsid w:val="00DB796D"/>
    <w:rsid w:val="00DC434F"/>
    <w:rsid w:val="00DC4D5A"/>
    <w:rsid w:val="00DC5E6F"/>
    <w:rsid w:val="00DC71DE"/>
    <w:rsid w:val="00DD28B6"/>
    <w:rsid w:val="00DD3121"/>
    <w:rsid w:val="00DD4ABA"/>
    <w:rsid w:val="00DD615B"/>
    <w:rsid w:val="00DD627D"/>
    <w:rsid w:val="00DD767F"/>
    <w:rsid w:val="00DE3277"/>
    <w:rsid w:val="00DE41C1"/>
    <w:rsid w:val="00DF7249"/>
    <w:rsid w:val="00E0032B"/>
    <w:rsid w:val="00E3708C"/>
    <w:rsid w:val="00E40B88"/>
    <w:rsid w:val="00E40F6A"/>
    <w:rsid w:val="00E42373"/>
    <w:rsid w:val="00E51DCA"/>
    <w:rsid w:val="00E617B3"/>
    <w:rsid w:val="00E62094"/>
    <w:rsid w:val="00E646DD"/>
    <w:rsid w:val="00E7105B"/>
    <w:rsid w:val="00E72486"/>
    <w:rsid w:val="00E74BF5"/>
    <w:rsid w:val="00E77FFE"/>
    <w:rsid w:val="00E80B9F"/>
    <w:rsid w:val="00E81172"/>
    <w:rsid w:val="00E87998"/>
    <w:rsid w:val="00E925A9"/>
    <w:rsid w:val="00E94DCE"/>
    <w:rsid w:val="00E9625C"/>
    <w:rsid w:val="00EA268D"/>
    <w:rsid w:val="00EA2DED"/>
    <w:rsid w:val="00EA45A6"/>
    <w:rsid w:val="00EA4DF8"/>
    <w:rsid w:val="00EB65B7"/>
    <w:rsid w:val="00EB7523"/>
    <w:rsid w:val="00EC6617"/>
    <w:rsid w:val="00EC672D"/>
    <w:rsid w:val="00EC7D6D"/>
    <w:rsid w:val="00EE5DCA"/>
    <w:rsid w:val="00EE6134"/>
    <w:rsid w:val="00EF29B1"/>
    <w:rsid w:val="00F14298"/>
    <w:rsid w:val="00F17F99"/>
    <w:rsid w:val="00F2630D"/>
    <w:rsid w:val="00F34388"/>
    <w:rsid w:val="00F41D72"/>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 w:type="character" w:styleId="PlaceholderText">
    <w:name w:val="Placeholder Text"/>
    <w:basedOn w:val="DefaultParagraphFont"/>
    <w:uiPriority w:val="99"/>
    <w:semiHidden/>
    <w:rsid w:val="001D2084"/>
    <w:rPr>
      <w:color w:val="808080"/>
    </w:rPr>
  </w:style>
  <w:style w:type="paragraph" w:styleId="Header">
    <w:name w:val="header"/>
    <w:basedOn w:val="Normal"/>
    <w:link w:val="HeaderChar"/>
    <w:uiPriority w:val="99"/>
    <w:unhideWhenUsed/>
    <w:rsid w:val="00BF56C9"/>
    <w:pPr>
      <w:tabs>
        <w:tab w:val="center" w:pos="4680"/>
        <w:tab w:val="right" w:pos="9360"/>
      </w:tabs>
    </w:pPr>
  </w:style>
  <w:style w:type="character" w:customStyle="1" w:styleId="HeaderChar">
    <w:name w:val="Header Char"/>
    <w:basedOn w:val="DefaultParagraphFont"/>
    <w:link w:val="Header"/>
    <w:uiPriority w:val="99"/>
    <w:rsid w:val="00BF56C9"/>
  </w:style>
  <w:style w:type="paragraph" w:styleId="Footer">
    <w:name w:val="footer"/>
    <w:basedOn w:val="Normal"/>
    <w:link w:val="FooterChar"/>
    <w:uiPriority w:val="99"/>
    <w:unhideWhenUsed/>
    <w:rsid w:val="00BF56C9"/>
    <w:pPr>
      <w:tabs>
        <w:tab w:val="center" w:pos="4680"/>
        <w:tab w:val="right" w:pos="9360"/>
      </w:tabs>
    </w:pPr>
  </w:style>
  <w:style w:type="character" w:customStyle="1" w:styleId="FooterChar">
    <w:name w:val="Footer Char"/>
    <w:basedOn w:val="DefaultParagraphFont"/>
    <w:link w:val="Footer"/>
    <w:uiPriority w:val="99"/>
    <w:rsid w:val="00BF5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540">
      <w:bodyDiv w:val="1"/>
      <w:marLeft w:val="0"/>
      <w:marRight w:val="0"/>
      <w:marTop w:val="0"/>
      <w:marBottom w:val="0"/>
      <w:divBdr>
        <w:top w:val="none" w:sz="0" w:space="0" w:color="auto"/>
        <w:left w:val="none" w:sz="0" w:space="0" w:color="auto"/>
        <w:bottom w:val="none" w:sz="0" w:space="0" w:color="auto"/>
        <w:right w:val="none" w:sz="0" w:space="0" w:color="auto"/>
      </w:divBdr>
    </w:div>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12</cp:revision>
  <dcterms:created xsi:type="dcterms:W3CDTF">2019-03-01T17:28:00Z</dcterms:created>
  <dcterms:modified xsi:type="dcterms:W3CDTF">2019-03-08T21:07:00Z</dcterms:modified>
</cp:coreProperties>
</file>