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01AE00CB" w:rsidR="00B26FE6" w:rsidRDefault="00E7105B" w:rsidP="00200155">
      <w:pPr>
        <w:rPr>
          <w:ins w:id="0" w:author="Emmett Jenkins" w:date="2018-10-17T21:50:00Z"/>
        </w:rPr>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ins w:id="1" w:author="Emmett Jenkins" w:date="2018-10-24T21:42:00Z">
        <w:r w:rsidR="00200155">
          <w:t>1.5E4K in the OIII emitting region</w:t>
        </w:r>
      </w:ins>
      <w:del w:id="2" w:author="Emmett Jenkins" w:date="2018-10-24T21:42:00Z">
        <w:r w:rsidDel="00200155">
          <w:delText>XXX</w:delText>
        </w:r>
      </w:del>
      <w:r>
        <w:t xml:space="preserve"> (</w:t>
      </w:r>
      <w:proofErr w:type="spellStart"/>
      <w:r>
        <w:t>Osterbrock</w:t>
      </w:r>
      <w:proofErr w:type="spellEnd"/>
      <w:r>
        <w:t xml:space="preserve"> &amp; </w:t>
      </w:r>
      <w:proofErr w:type="spellStart"/>
      <w:r>
        <w:t>Ferland</w:t>
      </w:r>
      <w:proofErr w:type="spellEnd"/>
      <w:r>
        <w:t xml:space="preserve"> 2006).</w:t>
      </w:r>
      <w:del w:id="3" w:author="Emmett Jenkins" w:date="2018-10-24T21:43:00Z">
        <w:r w:rsidDel="00200155">
          <w:delText xml:space="preserve"> </w:delText>
        </w:r>
      </w:del>
    </w:p>
    <w:p w14:paraId="2D67DB78" w14:textId="5778FF90" w:rsidR="003B3E8B" w:rsidDel="00C26980" w:rsidRDefault="00E7105B" w:rsidP="003B3E8B">
      <w:pPr>
        <w:rPr>
          <w:del w:id="4" w:author="Emmett Jenkins" w:date="2018-10-24T23:41:00Z"/>
        </w:rPr>
      </w:pP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r w:rsidR="00703B8C">
        <w:t>[</w:t>
      </w:r>
      <w:del w:id="5" w:author="Emmett Jenkins" w:date="2018-10-09T13:22:00Z">
        <w:r w:rsidR="00703B8C" w:rsidDel="00BF33AD">
          <w:delText>citations, showing the decades</w:delText>
        </w:r>
      </w:del>
      <w:proofErr w:type="spellStart"/>
      <w:ins w:id="6" w:author="Emmett Jenkins" w:date="2018-10-09T13:22:00Z">
        <w:r w:rsidR="00BF33AD">
          <w:t>Shuder</w:t>
        </w:r>
        <w:proofErr w:type="spellEnd"/>
        <w:r w:rsidR="00BF33AD">
          <w:t xml:space="preserve"> &amp; </w:t>
        </w:r>
        <w:proofErr w:type="spellStart"/>
        <w:r w:rsidR="00BF33AD">
          <w:t>Osterbrock</w:t>
        </w:r>
        <w:proofErr w:type="spellEnd"/>
        <w:r w:rsidR="00BF33AD">
          <w:t xml:space="preserve">, </w:t>
        </w:r>
        <w:proofErr w:type="gramStart"/>
        <w:r w:rsidR="00BF33AD">
          <w:t xml:space="preserve">1981, </w:t>
        </w:r>
      </w:ins>
      <w:ins w:id="7" w:author="Chris Richardson" w:date="2018-10-08T22:44:00Z">
        <w:r w:rsidR="009B7421">
          <w:t xml:space="preserve"> </w:t>
        </w:r>
      </w:ins>
      <w:proofErr w:type="spellStart"/>
      <w:ins w:id="8" w:author="Emmett Jenkins" w:date="2018-10-09T13:23:00Z">
        <w:r w:rsidR="00970490">
          <w:t>Komossa</w:t>
        </w:r>
        <w:proofErr w:type="spellEnd"/>
        <w:proofErr w:type="gramEnd"/>
        <w:r w:rsidR="00970490">
          <w:t xml:space="preserve"> &amp; Schulz 1997, Zhang et al., 2013, Richardson et al., 2014</w:t>
        </w:r>
      </w:ins>
      <w:ins w:id="9" w:author="Chris Richardson" w:date="2018-10-08T22:44:00Z">
        <w:del w:id="10" w:author="Emmett Jenkins" w:date="2018-10-09T14:03:00Z">
          <w:r w:rsidR="009B7421" w:rsidDel="006774CF">
            <w:delText>[</w:delText>
          </w:r>
          <w:r w:rsidR="009B7421" w:rsidRPr="006774CF" w:rsidDel="006774CF">
            <w:rPr>
              <w:highlight w:val="yellow"/>
            </w:rPr>
            <w:delText>YOU HAVE THE CITATIONS AT THE BOTTOM SO PUT THEM IN!</w:delText>
          </w:r>
        </w:del>
      </w:ins>
      <w:del w:id="11" w:author="Emmett Jenkins" w:date="2018-10-09T14:03:00Z">
        <w:r w:rsidR="00703B8C" w:rsidDel="006774CF">
          <w:delText>]</w:delText>
        </w:r>
      </w:del>
      <w:r w:rsidR="00B11D16">
        <w:t xml:space="preserve">. </w:t>
      </w:r>
    </w:p>
    <w:p w14:paraId="2AB6B958" w14:textId="57F123A8" w:rsidR="009B7421" w:rsidDel="00C26980" w:rsidRDefault="009B7421" w:rsidP="009B7421">
      <w:pPr>
        <w:rPr>
          <w:del w:id="12" w:author="Emmett Jenkins" w:date="2018-10-24T23:41:00Z"/>
        </w:rPr>
      </w:pPr>
    </w:p>
    <w:p w14:paraId="7F7EA7EB" w14:textId="58F1D6E5" w:rsidR="00C26980" w:rsidRDefault="009B7421" w:rsidP="009B7421">
      <w:pPr>
        <w:rPr>
          <w:ins w:id="13" w:author="Emmett Jenkins" w:date="2018-10-24T23:41:00Z"/>
        </w:rPr>
      </w:pPr>
      <w:del w:id="14" w:author="Emmett Jenkins" w:date="2018-10-24T23:42:00Z">
        <w:r w:rsidDel="00C26980">
          <w:tab/>
        </w:r>
      </w:del>
      <w:r>
        <w:t xml:space="preserve">While more recent work has started to address the topic head on, signatures of high </w:t>
      </w:r>
      <w:proofErr w:type="spellStart"/>
      <w:r>
        <w:t>T</w:t>
      </w:r>
      <w:r>
        <w:rPr>
          <w:vertAlign w:val="subscript"/>
        </w:rPr>
        <w:t>e</w:t>
      </w:r>
      <w:proofErr w:type="spellEnd"/>
      <w:r>
        <w:t xml:space="preserve"> have been present in small spectroscopic samples of AGN. </w:t>
      </w:r>
      <w:proofErr w:type="spellStart"/>
      <w:r>
        <w:t>Shuder</w:t>
      </w:r>
      <w:proofErr w:type="spellEnd"/>
      <w:r>
        <w:t xml:space="preserve"> &amp; </w:t>
      </w:r>
      <w:proofErr w:type="spellStart"/>
      <w:r>
        <w:t>Osterbrock</w:t>
      </w:r>
      <w:proofErr w:type="spellEnd"/>
      <w:r>
        <w:t xml:space="preserve"> (1981) </w:t>
      </w:r>
      <w:del w:id="15" w:author="Emmett Jenkins" w:date="2018-10-17T21:39:00Z">
        <w:r w:rsidDel="0089788D">
          <w:delText>explain</w:delText>
        </w:r>
      </w:del>
      <w:ins w:id="16" w:author="Emmett Jenkins" w:date="2018-10-17T21:39:00Z">
        <w:r w:rsidR="0089788D">
          <w:t xml:space="preserve">show </w:t>
        </w:r>
        <w:proofErr w:type="spellStart"/>
        <w:r w:rsidR="0089788D">
          <w:t>T</w:t>
        </w:r>
        <w:r w:rsidR="0089788D">
          <w:rPr>
            <w:vertAlign w:val="subscript"/>
          </w:rPr>
          <w:t>e</w:t>
        </w:r>
        <w:proofErr w:type="spellEnd"/>
        <w:r w:rsidR="0089788D">
          <w:t xml:space="preserve"> </w:t>
        </w:r>
        <w:r w:rsidR="009410A0">
          <w:t>&gt; 1.7</w:t>
        </w:r>
        <w:r w:rsidR="00747478">
          <w:t xml:space="preserve">E4 K in 5 of the 12 galaxies </w:t>
        </w:r>
      </w:ins>
      <w:ins w:id="17" w:author="Emmett Jenkins" w:date="2018-10-17T21:42:00Z">
        <w:r w:rsidR="00747478">
          <w:t xml:space="preserve">for which </w:t>
        </w:r>
      </w:ins>
      <w:ins w:id="18" w:author="Emmett Jenkins" w:date="2018-10-17T21:39:00Z">
        <w:r w:rsidR="00747478">
          <w:t>they measure electron temperature.</w:t>
        </w:r>
      </w:ins>
      <w:ins w:id="19" w:author="Chris Richardson" w:date="2018-10-08T22:48:00Z">
        <w:del w:id="20" w:author="Emmett Jenkins" w:date="2018-10-09T10:03:00Z">
          <w:r w:rsidDel="007C2537">
            <w:delText>…</w:delText>
          </w:r>
        </w:del>
      </w:ins>
      <w:ins w:id="21" w:author="Emmett Jenkins" w:date="2018-10-09T10:03:00Z">
        <w:r w:rsidR="007C2537">
          <w:t xml:space="preserve"> </w:t>
        </w:r>
      </w:ins>
      <w:proofErr w:type="spellStart"/>
      <w:ins w:id="22" w:author="Emmett Jenkins" w:date="2018-10-17T21:54:00Z">
        <w:r w:rsidR="009E19F6">
          <w:t>Shuder</w:t>
        </w:r>
        <w:proofErr w:type="spellEnd"/>
        <w:r w:rsidR="009E19F6">
          <w:t xml:space="preserve"> &amp; </w:t>
        </w:r>
        <w:proofErr w:type="spellStart"/>
        <w:r w:rsidR="009E19F6">
          <w:t>Osterbrock</w:t>
        </w:r>
        <w:proofErr w:type="spellEnd"/>
        <w:r w:rsidR="009E19F6">
          <w:t xml:space="preserve"> do not include any models in their work, which leaves the question of why such high </w:t>
        </w:r>
        <w:proofErr w:type="spellStart"/>
        <w:r w:rsidR="009E19F6">
          <w:t>T</w:t>
        </w:r>
      </w:ins>
      <w:ins w:id="23" w:author="Emmett Jenkins" w:date="2018-10-17T21:55:00Z">
        <w:r w:rsidR="009E19F6">
          <w:rPr>
            <w:vertAlign w:val="subscript"/>
          </w:rPr>
          <w:t>e</w:t>
        </w:r>
        <w:proofErr w:type="spellEnd"/>
        <w:r w:rsidR="009E19F6">
          <w:t xml:space="preserve"> is o</w:t>
        </w:r>
        <w:r w:rsidR="00085CC3">
          <w:t>bserved in some galaxies (I don</w:t>
        </w:r>
      </w:ins>
      <w:ins w:id="24" w:author="Emmett Jenkins" w:date="2018-10-18T10:15:00Z">
        <w:r w:rsidR="00085CC3">
          <w:t>’t like</w:t>
        </w:r>
      </w:ins>
      <w:ins w:id="25" w:author="Emmett Jenkins" w:date="2018-10-17T21:55:00Z">
        <w:r w:rsidR="009E19F6">
          <w:t xml:space="preserve"> how this is worded).</w:t>
        </w:r>
      </w:ins>
      <w:ins w:id="26" w:author="Emmett Jenkins" w:date="2018-10-24T21:45:00Z">
        <w:r w:rsidR="004101C6">
          <w:t xml:space="preserve"> </w:t>
        </w:r>
      </w:ins>
    </w:p>
    <w:p w14:paraId="112CD128" w14:textId="158465DF" w:rsidR="00DD627D" w:rsidRDefault="004101C6" w:rsidP="00C26980">
      <w:pPr>
        <w:ind w:firstLine="720"/>
        <w:rPr>
          <w:ins w:id="27" w:author="Emmett Jenkins" w:date="2018-10-25T10:00:00Z"/>
        </w:rPr>
        <w:pPrChange w:id="28" w:author="Emmett Jenkins" w:date="2018-10-24T23:41:00Z">
          <w:pPr/>
        </w:pPrChange>
      </w:pPr>
      <w:ins w:id="29" w:author="Emmett Jenkins" w:date="2018-10-24T21:45:00Z">
        <w:r>
          <w:t xml:space="preserve">In 1997, </w:t>
        </w:r>
        <w:proofErr w:type="spellStart"/>
        <w:r>
          <w:t>Komossa</w:t>
        </w:r>
        <w:proofErr w:type="spellEnd"/>
        <w:r>
          <w:t xml:space="preserve"> &amp; Schulz </w:t>
        </w:r>
      </w:ins>
      <w:ins w:id="30" w:author="Emmett Jenkins" w:date="2018-10-24T22:09:00Z">
        <w:r w:rsidR="001E5FDB">
          <w:t xml:space="preserve">investigated a larger data set, including </w:t>
        </w:r>
        <w:r w:rsidR="00F17F99">
          <w:t xml:space="preserve">37 galaxies in their study. </w:t>
        </w:r>
      </w:ins>
      <w:ins w:id="31" w:author="Emmett Jenkins" w:date="2018-10-24T22:18:00Z">
        <w:r w:rsidR="003B3E49">
          <w:t xml:space="preserve">They also include models in their analysis, which includes assuming various properties of the cloud to predict emission lines, through which they can predict conditions within the cloud. </w:t>
        </w:r>
      </w:ins>
      <w:ins w:id="32" w:author="Emmett Jenkins" w:date="2018-10-24T22:21:00Z">
        <w:r w:rsidR="00BE0853">
          <w:t xml:space="preserve">Values are assumed for the spectral energy distribution (SED), the blackbody temperature for the background emission source, and a luminosity rate of hydrogen ionizing photons emitted by the galactic nucleus. </w:t>
        </w:r>
      </w:ins>
      <w:ins w:id="33" w:author="Emmett Jenkins" w:date="2018-10-24T22:22:00Z">
        <w:r w:rsidR="00BE0853">
          <w:t xml:space="preserve">Along with cloud distance from the emission source and hydrogen </w:t>
        </w:r>
      </w:ins>
      <w:ins w:id="34" w:author="Emmett Jenkins" w:date="2018-10-24T23:01:00Z">
        <w:r w:rsidR="0046620A">
          <w:t>density</w:t>
        </w:r>
      </w:ins>
      <w:ins w:id="35" w:author="Emmett Jenkins" w:date="2018-10-24T22:22:00Z">
        <w:r w:rsidR="00BE0853">
          <w:t xml:space="preserve">, these values can be used to calculate </w:t>
        </w:r>
      </w:ins>
      <w:ins w:id="36" w:author="Emmett Jenkins" w:date="2018-10-24T22:23:00Z">
        <w:r w:rsidR="00BE0853">
          <w:t xml:space="preserve">the ionization parameter U. </w:t>
        </w:r>
      </w:ins>
      <w:ins w:id="37" w:author="Emmett Jenkins" w:date="2018-10-24T23:01:00Z">
        <w:r w:rsidR="00E0032B">
          <w:t xml:space="preserve">The wide range of parameters varied leads to a range of log U between </w:t>
        </w:r>
      </w:ins>
      <w:ins w:id="38" w:author="Emmett Jenkins" w:date="2018-10-24T23:02:00Z">
        <w:r w:rsidR="00E0032B">
          <w:t xml:space="preserve">-6.58 and +0.42. </w:t>
        </w:r>
      </w:ins>
      <w:proofErr w:type="spellStart"/>
      <w:ins w:id="39" w:author="Emmett Jenkins" w:date="2018-10-24T23:03:00Z">
        <w:r w:rsidR="00CC0380">
          <w:t>Komossa</w:t>
        </w:r>
        <w:proofErr w:type="spellEnd"/>
        <w:r w:rsidR="00CC0380">
          <w:t xml:space="preserve"> &amp; Schulz also va</w:t>
        </w:r>
        <w:r w:rsidR="00E0032B">
          <w:t>ry the metallicity of the cloud</w:t>
        </w:r>
      </w:ins>
      <w:ins w:id="40" w:author="Emmett Jenkins" w:date="2018-10-25T09:59:00Z">
        <w:r w:rsidR="00CC0380">
          <w:t xml:space="preserve">, and stop their models once the </w:t>
        </w:r>
      </w:ins>
      <w:ins w:id="41" w:author="Emmett Jenkins" w:date="2018-10-25T10:00:00Z">
        <w:r w:rsidR="00CC0380">
          <w:t>hydrogen column density drops below a pre-determined value</w:t>
        </w:r>
      </w:ins>
      <w:ins w:id="42" w:author="Emmett Jenkins" w:date="2018-10-24T23:03:00Z">
        <w:r w:rsidR="00E0032B">
          <w:t>. These input parameters were used in a photoionization code called Cloudy</w:t>
        </w:r>
      </w:ins>
      <w:ins w:id="43" w:author="Emmett Jenkins" w:date="2018-10-24T23:04:00Z">
        <w:r w:rsidR="00E0032B">
          <w:t>, specifically version 84.03</w:t>
        </w:r>
      </w:ins>
      <w:ins w:id="44" w:author="Emmett Jenkins" w:date="2018-10-24T23:03:00Z">
        <w:r w:rsidR="00E0032B">
          <w:t xml:space="preserve"> (</w:t>
        </w:r>
        <w:proofErr w:type="spellStart"/>
        <w:r w:rsidR="00E0032B">
          <w:t>Ferland</w:t>
        </w:r>
        <w:proofErr w:type="spellEnd"/>
        <w:r w:rsidR="00E0032B">
          <w:t xml:space="preserve"> </w:t>
        </w:r>
      </w:ins>
      <w:ins w:id="45" w:author="Emmett Jenkins" w:date="2018-10-24T23:04:00Z">
        <w:r w:rsidR="00E0032B">
          <w:t>1993).</w:t>
        </w:r>
      </w:ins>
      <w:ins w:id="46" w:author="Emmett Jenkins" w:date="2018-10-25T09:58:00Z">
        <w:r w:rsidR="00CC0380">
          <w:t xml:space="preserve"> Cloudy then outputs emission line strengths for any requested lines, and these line strengths are used to determine conditions within the cloud. </w:t>
        </w:r>
      </w:ins>
    </w:p>
    <w:p w14:paraId="533D300B" w14:textId="77777777" w:rsidR="00CC0380" w:rsidRDefault="00CC0380" w:rsidP="00CC0380">
      <w:pPr>
        <w:rPr>
          <w:ins w:id="47" w:author="Emmett Jenkins" w:date="2018-10-25T10:00:00Z"/>
        </w:rPr>
      </w:pPr>
    </w:p>
    <w:p w14:paraId="51AAB19F" w14:textId="7988941A" w:rsidR="00FE0EC4" w:rsidRDefault="00235593" w:rsidP="00CC0380">
      <w:pPr>
        <w:rPr>
          <w:ins w:id="48" w:author="Emmett Jenkins" w:date="2018-10-25T10:17:00Z"/>
        </w:rPr>
      </w:pPr>
      <w:ins w:id="49" w:author="Emmett Jenkins" w:date="2018-10-25T10:00:00Z">
        <w:r>
          <w:tab/>
        </w:r>
        <w:proofErr w:type="spellStart"/>
        <w:r>
          <w:t>Dopita</w:t>
        </w:r>
        <w:proofErr w:type="spellEnd"/>
        <w:r>
          <w:t xml:space="preserve"> &amp; </w:t>
        </w:r>
        <w:proofErr w:type="gramStart"/>
        <w:r>
          <w:t>Sutherland(</w:t>
        </w:r>
        <w:proofErr w:type="gramEnd"/>
        <w:r>
          <w:t>1995) also model high temperature galaxies, but they employ shocks to reach those high temperatures</w:t>
        </w:r>
      </w:ins>
      <w:ins w:id="50" w:author="Emmett Jenkins" w:date="2018-10-25T10:21:00Z">
        <w:r w:rsidR="00DA2DD4">
          <w:t>, and claim in their abstract that they have solved the temperature problem</w:t>
        </w:r>
      </w:ins>
      <w:ins w:id="51" w:author="Emmett Jenkins" w:date="2018-10-25T10:00:00Z">
        <w:r>
          <w:t xml:space="preserve">. </w:t>
        </w:r>
      </w:ins>
      <w:ins w:id="52" w:author="Emmett Jenkins" w:date="2018-10-25T10:05:00Z">
        <w:r w:rsidR="007A4C58">
          <w:t>To model these shocks, they vary magnetic field strength from 2</w:t>
        </w:r>
      </w:ins>
      <w:ins w:id="53" w:author="Emmett Jenkins" w:date="2018-10-25T10:06:00Z">
        <w:r w:rsidR="007A4C58">
          <w:t xml:space="preserve"> </w:t>
        </w:r>
      </w:ins>
      <w:ins w:id="54" w:author="Emmett Jenkins" w:date="2018-10-25T10:05:00Z">
        <w:r w:rsidR="007A4C58">
          <w:t>&lt; B/n</w:t>
        </w:r>
      </w:ins>
      <w:ins w:id="55" w:author="Emmett Jenkins" w:date="2018-10-25T10:06:00Z">
        <w:r w:rsidR="007A4C58">
          <w:rPr>
            <w:vertAlign w:val="superscript"/>
          </w:rPr>
          <w:t>1/2</w:t>
        </w:r>
        <w:r w:rsidR="007A4C58">
          <w:t xml:space="preserve"> &lt; 4 </w:t>
        </w:r>
      </w:ins>
      <w:ins w:id="56" w:author="Emmett Jenkins" w:date="2018-10-25T10:07:00Z">
        <w:r w:rsidR="007A4C58">
          <w:sym w:font="Symbol" w:char="F06D"/>
        </w:r>
        <w:r w:rsidR="007A4C58">
          <w:t>G, and shock velocity from 150 – 500 kms</w:t>
        </w:r>
        <w:r w:rsidR="007A4C58">
          <w:rPr>
            <w:vertAlign w:val="superscript"/>
          </w:rPr>
          <w:t>-1</w:t>
        </w:r>
        <w:r w:rsidR="007A4C58">
          <w:t xml:space="preserve">. </w:t>
        </w:r>
      </w:ins>
    </w:p>
    <w:p w14:paraId="1B07C0EE" w14:textId="1C9E3EBA" w:rsidR="00FE0EC4" w:rsidRDefault="00FE0EC4" w:rsidP="00FE0EC4">
      <w:pPr>
        <w:pStyle w:val="ListParagraph"/>
        <w:numPr>
          <w:ilvl w:val="0"/>
          <w:numId w:val="4"/>
        </w:numPr>
        <w:rPr>
          <w:ins w:id="57" w:author="Emmett Jenkins" w:date="2018-10-25T10:18:00Z"/>
        </w:rPr>
        <w:pPrChange w:id="58" w:author="Emmett Jenkins" w:date="2018-10-25T10:17:00Z">
          <w:pPr/>
        </w:pPrChange>
      </w:pPr>
      <w:ins w:id="59" w:author="Emmett Jenkins" w:date="2018-10-25T10:17:00Z">
        <w:r>
          <w:t xml:space="preserve">They have a strange looking 4363 </w:t>
        </w:r>
        <w:proofErr w:type="gramStart"/>
        <w:r>
          <w:t>diagram</w:t>
        </w:r>
        <w:proofErr w:type="gramEnd"/>
        <w:r>
          <w:t>, I</w:t>
        </w:r>
      </w:ins>
      <w:ins w:id="60" w:author="Emmett Jenkins" w:date="2018-10-25T10:18:00Z">
        <w:r>
          <w:t>’m unsure what I can determine from it</w:t>
        </w:r>
      </w:ins>
    </w:p>
    <w:p w14:paraId="17C28613" w14:textId="7DD92568" w:rsidR="00FE0EC4" w:rsidRDefault="00FE0EC4" w:rsidP="00FE0EC4">
      <w:pPr>
        <w:pStyle w:val="ListParagraph"/>
        <w:numPr>
          <w:ilvl w:val="0"/>
          <w:numId w:val="4"/>
        </w:numPr>
        <w:rPr>
          <w:ins w:id="61" w:author="Emmett Jenkins" w:date="2018-10-25T10:20:00Z"/>
        </w:rPr>
        <w:pPrChange w:id="62" w:author="Emmett Jenkins" w:date="2018-10-25T10:17:00Z">
          <w:pPr/>
        </w:pPrChange>
      </w:pPr>
      <w:ins w:id="63" w:author="Emmett Jenkins" w:date="2018-10-25T10:18:00Z">
        <w:r>
          <w:t>Their axes are also different from our plot that separates LINERs</w:t>
        </w:r>
      </w:ins>
    </w:p>
    <w:p w14:paraId="2529BF0E" w14:textId="5333B8E1" w:rsidR="00160D20" w:rsidRDefault="00160D20" w:rsidP="00FE0EC4">
      <w:pPr>
        <w:pStyle w:val="ListParagraph"/>
        <w:numPr>
          <w:ilvl w:val="0"/>
          <w:numId w:val="4"/>
        </w:numPr>
        <w:rPr>
          <w:ins w:id="64" w:author="Emmett Jenkins" w:date="2018-10-25T10:20:00Z"/>
        </w:rPr>
        <w:pPrChange w:id="65" w:author="Emmett Jenkins" w:date="2018-10-25T10:17:00Z">
          <w:pPr/>
        </w:pPrChange>
      </w:pPr>
      <w:proofErr w:type="spellStart"/>
      <w:ins w:id="66" w:author="Emmett Jenkins" w:date="2018-10-25T10:20:00Z">
        <w:r>
          <w:t>Pg</w:t>
        </w:r>
        <w:proofErr w:type="spellEnd"/>
        <w:r>
          <w:t xml:space="preserve"> 475 plot SII ratio seems low for LINERs?</w:t>
        </w:r>
      </w:ins>
    </w:p>
    <w:p w14:paraId="0909ACB8" w14:textId="73F37E11" w:rsidR="00160D20" w:rsidRDefault="00DA2DD4" w:rsidP="00FE0EC4">
      <w:pPr>
        <w:pStyle w:val="ListParagraph"/>
        <w:numPr>
          <w:ilvl w:val="0"/>
          <w:numId w:val="4"/>
        </w:numPr>
        <w:rPr>
          <w:ins w:id="67" w:author="Emmett Jenkins" w:date="2018-10-25T10:21:00Z"/>
        </w:rPr>
        <w:pPrChange w:id="68" w:author="Emmett Jenkins" w:date="2018-10-25T10:17:00Z">
          <w:pPr/>
        </w:pPrChange>
      </w:pPr>
      <w:ins w:id="69" w:author="Emmett Jenkins" w:date="2018-10-25T10:21:00Z">
        <w:r>
          <w:t>Fig 2c looks like all LINERs</w:t>
        </w:r>
      </w:ins>
    </w:p>
    <w:p w14:paraId="50980B3A" w14:textId="6B9E751D" w:rsidR="00DA2DD4" w:rsidRDefault="00DA2DD4" w:rsidP="00FE0EC4">
      <w:pPr>
        <w:pStyle w:val="ListParagraph"/>
        <w:numPr>
          <w:ilvl w:val="0"/>
          <w:numId w:val="4"/>
        </w:numPr>
        <w:rPr>
          <w:ins w:id="70" w:author="Emmett Jenkins" w:date="2018-10-25T10:17:00Z"/>
        </w:rPr>
        <w:pPrChange w:id="71" w:author="Emmett Jenkins" w:date="2018-10-25T10:17:00Z">
          <w:pPr/>
        </w:pPrChange>
      </w:pPr>
      <w:ins w:id="72" w:author="Emmett Jenkins" w:date="2018-10-25T10:21:00Z">
        <w:r>
          <w:t xml:space="preserve">Where can I get straight up </w:t>
        </w:r>
        <w:proofErr w:type="spellStart"/>
        <w:r>
          <w:t>Te</w:t>
        </w:r>
        <w:proofErr w:type="spellEnd"/>
        <w:r>
          <w:t>?</w:t>
        </w:r>
      </w:ins>
    </w:p>
    <w:p w14:paraId="6D690975" w14:textId="1C6CF535" w:rsidR="00CC0380" w:rsidRPr="007A4C58" w:rsidRDefault="00212293" w:rsidP="00CC0380">
      <w:pPr>
        <w:rPr>
          <w:ins w:id="73" w:author="Emmett Jenkins" w:date="2018-10-17T22:15:00Z"/>
        </w:rPr>
      </w:pPr>
      <w:ins w:id="74" w:author="Emmett Jenkins" w:date="2018-10-25T10:09:00Z">
        <w:r>
          <w:t>Though this shock heating provides high electron temperatures, nearly all of these shock heated galaxies are LINERs, or low ionization narrow emission line regions. LINERs are shock heated AGN, but these results do not provide an explanation for the high temperature non-LINER AGN (</w:t>
        </w:r>
      </w:ins>
      <w:ins w:id="75" w:author="Emmett Jenkins" w:date="2018-10-25T10:11:00Z">
        <w:r>
          <w:t>clean</w:t>
        </w:r>
      </w:ins>
      <w:ins w:id="76" w:author="Emmett Jenkins" w:date="2018-10-25T10:09:00Z">
        <w:r>
          <w:t xml:space="preserve"> </w:t>
        </w:r>
      </w:ins>
      <w:ins w:id="77" w:author="Emmett Jenkins" w:date="2018-10-25T10:11:00Z">
        <w:r>
          <w:t xml:space="preserve">up the wording). </w:t>
        </w:r>
      </w:ins>
    </w:p>
    <w:p w14:paraId="27F6F6ED" w14:textId="05914688" w:rsidR="009B7421" w:rsidRPr="009B7421" w:rsidDel="004101C6" w:rsidRDefault="009B7421">
      <w:pPr>
        <w:pStyle w:val="ListParagraph"/>
        <w:numPr>
          <w:ilvl w:val="0"/>
          <w:numId w:val="2"/>
        </w:numPr>
        <w:rPr>
          <w:ins w:id="78" w:author="Chris Richardson" w:date="2018-10-08T22:44:00Z"/>
          <w:del w:id="79" w:author="Emmett Jenkins" w:date="2018-10-24T21:44:00Z"/>
        </w:rPr>
        <w:pPrChange w:id="80" w:author="Emmett Jenkins" w:date="2018-10-17T22:15:00Z">
          <w:pPr/>
        </w:pPrChange>
      </w:pPr>
      <w:ins w:id="81" w:author="Chris Richardson" w:date="2018-10-08T22:48:00Z">
        <w:del w:id="82" w:author="Emmett Jenkins" w:date="2018-10-17T21:43:00Z">
          <w:r w:rsidDel="00747478">
            <w:delText>[</w:delText>
          </w:r>
          <w:r w:rsidRPr="00DD627D" w:rsidDel="00747478">
            <w:rPr>
              <w:highlight w:val="yellow"/>
            </w:rPr>
            <w:delText>SEE TABLE 4</w:delText>
          </w:r>
          <w:r w:rsidDel="00747478">
            <w:delText>]</w:delText>
          </w:r>
        </w:del>
      </w:ins>
    </w:p>
    <w:p w14:paraId="3AA4590F" w14:textId="314B7AB7" w:rsidR="009B7421" w:rsidDel="004F5C5C" w:rsidRDefault="009B7421" w:rsidP="004F5C5C">
      <w:pPr>
        <w:rPr>
          <w:del w:id="83" w:author="Emmett Jenkins" w:date="2018-10-18T10:16:00Z"/>
        </w:rPr>
        <w:pPrChange w:id="84" w:author="Emmett Jenkins" w:date="2018-10-25T10:31:00Z">
          <w:pPr>
            <w:ind w:firstLine="720"/>
          </w:pPr>
        </w:pPrChange>
      </w:pPr>
    </w:p>
    <w:p w14:paraId="21F6C4D4" w14:textId="77777777" w:rsidR="004F5C5C" w:rsidRDefault="004F5C5C" w:rsidP="004F5C5C">
      <w:pPr>
        <w:rPr>
          <w:ins w:id="85" w:author="Emmett Jenkins" w:date="2018-10-25T10:31:00Z"/>
        </w:rPr>
        <w:pPrChange w:id="86" w:author="Emmett Jenkins" w:date="2018-10-25T10:31:00Z">
          <w:pPr>
            <w:ind w:firstLine="720"/>
          </w:pPr>
        </w:pPrChange>
      </w:pPr>
    </w:p>
    <w:p w14:paraId="0A0811FB" w14:textId="77777777" w:rsidR="004F5C5C" w:rsidRDefault="004F5C5C" w:rsidP="004F5C5C">
      <w:pPr>
        <w:rPr>
          <w:ins w:id="87" w:author="Emmett Jenkins" w:date="2018-10-25T10:31:00Z"/>
        </w:rPr>
        <w:pPrChange w:id="88" w:author="Emmett Jenkins" w:date="2018-10-25T10:31:00Z">
          <w:pPr>
            <w:ind w:firstLine="720"/>
          </w:pPr>
        </w:pPrChange>
      </w:pPr>
    </w:p>
    <w:p w14:paraId="0809095E" w14:textId="77777777" w:rsidR="004F5C5C" w:rsidRDefault="004F5C5C" w:rsidP="004F5C5C">
      <w:pPr>
        <w:pStyle w:val="ListParagraph"/>
        <w:numPr>
          <w:ilvl w:val="0"/>
          <w:numId w:val="5"/>
        </w:numPr>
        <w:rPr>
          <w:ins w:id="89" w:author="Emmett Jenkins" w:date="2018-10-25T10:31:00Z"/>
        </w:rPr>
        <w:pPrChange w:id="90" w:author="Emmett Jenkins" w:date="2018-10-25T10:31:00Z">
          <w:pPr>
            <w:ind w:firstLine="720"/>
          </w:pPr>
        </w:pPrChange>
      </w:pPr>
      <w:ins w:id="91" w:author="Emmett Jenkins" w:date="2018-10-25T10:30:00Z">
        <w:r>
          <w:t xml:space="preserve">Groves includes grains in their sims but so </w:t>
        </w:r>
        <w:proofErr w:type="gramStart"/>
        <w:r>
          <w:t>far</w:t>
        </w:r>
        <w:proofErr w:type="gramEnd"/>
        <w:r>
          <w:t xml:space="preserve"> I don’t see super high </w:t>
        </w:r>
        <w:proofErr w:type="spellStart"/>
        <w:r>
          <w:t>Te</w:t>
        </w:r>
        <w:proofErr w:type="spellEnd"/>
        <w:r>
          <w:t xml:space="preserve"> (Fig 14 shows somewhat low </w:t>
        </w:r>
        <w:proofErr w:type="spellStart"/>
        <w:r>
          <w:t>Te</w:t>
        </w:r>
        <w:proofErr w:type="spellEnd"/>
        <w:r>
          <w:t>)</w:t>
        </w:r>
      </w:ins>
    </w:p>
    <w:p w14:paraId="7492B889" w14:textId="77777777" w:rsidR="004F5C5C" w:rsidRDefault="004F5C5C" w:rsidP="004F5C5C">
      <w:pPr>
        <w:pStyle w:val="ListParagraph"/>
        <w:numPr>
          <w:ilvl w:val="0"/>
          <w:numId w:val="5"/>
        </w:numPr>
        <w:rPr>
          <w:ins w:id="92" w:author="Emmett Jenkins" w:date="2018-10-25T10:30:00Z"/>
        </w:rPr>
        <w:pPrChange w:id="93" w:author="Emmett Jenkins" w:date="2018-10-25T10:31:00Z">
          <w:pPr>
            <w:ind w:firstLine="720"/>
          </w:pPr>
        </w:pPrChange>
      </w:pPr>
      <w:bookmarkStart w:id="94" w:name="_GoBack"/>
      <w:bookmarkEnd w:id="94"/>
    </w:p>
    <w:p w14:paraId="25A41448" w14:textId="5DB91F68" w:rsidR="008F1094" w:rsidDel="00DA2DD4" w:rsidRDefault="00C35121">
      <w:pPr>
        <w:pStyle w:val="ListParagraph"/>
        <w:numPr>
          <w:ilvl w:val="0"/>
          <w:numId w:val="3"/>
        </w:numPr>
        <w:rPr>
          <w:ins w:id="95" w:author="Chris Richardson" w:date="2018-10-08T22:48:00Z"/>
          <w:del w:id="96" w:author="Emmett Jenkins" w:date="2018-10-25T10:21:00Z"/>
        </w:rPr>
        <w:pPrChange w:id="97" w:author="Emmett Jenkins" w:date="2018-10-17T23:02:00Z">
          <w:pPr/>
        </w:pPrChange>
      </w:pPr>
      <w:ins w:id="98" w:author="Chris Richardson" w:date="2018-10-08T22:49:00Z">
        <w:del w:id="99" w:author="Emmett Jenkins" w:date="2018-10-24T23:40:00Z">
          <w:r w:rsidDel="002D4EAF">
            <w:delText>[NOW GO THROUGH KOMOSSA AND SHULTZ 1997 AND SET UP HOW THE MODELLING IS TYPICALLY DONE.]</w:delText>
          </w:r>
        </w:del>
      </w:ins>
    </w:p>
    <w:p w14:paraId="50799809" w14:textId="77777777" w:rsidR="00C35121" w:rsidRDefault="00C35121" w:rsidP="0089788D">
      <w:pPr>
        <w:ind w:firstLine="720"/>
        <w:rPr>
          <w:ins w:id="100" w:author="Chris Richardson" w:date="2018-10-08T22:44:00Z"/>
        </w:rPr>
      </w:pPr>
    </w:p>
    <w:p w14:paraId="086B8D57" w14:textId="2B820F39" w:rsidR="00E40F6A" w:rsidRDefault="00B11D16" w:rsidP="0089788D">
      <w:pPr>
        <w:ind w:firstLine="720"/>
        <w:rPr>
          <w:ins w:id="101" w:author="Chris Richardson" w:date="2018-10-08T21:59:00Z"/>
        </w:rPr>
      </w:pPr>
      <w:r>
        <w:t xml:space="preserve">To model these clouds in the narrow line region, </w:t>
      </w:r>
      <w:commentRangeStart w:id="102"/>
      <w:del w:id="103" w:author="Emmett Jenkins" w:date="2018-10-09T13:32:00Z">
        <w:r w:rsidDel="008E0667">
          <w:delText>we</w:delText>
        </w:r>
        <w:commentRangeEnd w:id="102"/>
        <w:r w:rsidR="003B3E8B" w:rsidDel="008E0667">
          <w:rPr>
            <w:rStyle w:val="CommentReference"/>
          </w:rPr>
          <w:commentReference w:id="102"/>
        </w:r>
        <w:r w:rsidDel="008E0667">
          <w:delText xml:space="preserve"> typically assume some photoionization source</w:delText>
        </w:r>
      </w:del>
      <w:ins w:id="104" w:author="Emmett Jenkins" w:date="2018-10-09T13:32:00Z">
        <w:r w:rsidR="008E0667">
          <w:t>some photoionization source is assumed</w:t>
        </w:r>
      </w:ins>
      <w:r>
        <w:t xml:space="preserve">, such as the accretion disk around a central supermassive black hole in active galactic nuclei (AGN), or stellar radiation in star forming galaxies. This </w:t>
      </w:r>
      <w:ins w:id="105" w:author="Chris Richardson" w:date="2018-10-08T22:27:00Z">
        <w:r w:rsidR="00281EEE">
          <w:t xml:space="preserve">ionizing radiation </w:t>
        </w:r>
      </w:ins>
      <w:r>
        <w:t xml:space="preserve">will go through the gas cloud, and </w:t>
      </w:r>
      <w:del w:id="106" w:author="Emmett Jenkins" w:date="2018-10-09T13:33:00Z">
        <w:r w:rsidDel="008E0667">
          <w:delText>we measure spectra</w:delText>
        </w:r>
      </w:del>
      <w:ins w:id="107" w:author="Emmett Jenkins" w:date="2018-10-09T13:33:00Z">
        <w:r w:rsidR="008E0667">
          <w:t>spectra is measured</w:t>
        </w:r>
      </w:ins>
      <w:r>
        <w:t xml:space="preserve"> from this cloud. </w:t>
      </w:r>
      <w:del w:id="108" w:author="Emmett Jenkins" w:date="2018-10-09T13:33:00Z">
        <w:r w:rsidDel="008E0667">
          <w:delText>We can assume reasonable ranges for parameters</w:delText>
        </w:r>
      </w:del>
      <w:ins w:id="109" w:author="Emmett Jenkins" w:date="2018-10-09T13:33:00Z">
        <w:r w:rsidR="008E0667">
          <w:t>Reasonable ranges for parameters</w:t>
        </w:r>
      </w:ins>
      <w:r>
        <w:t xml:space="preserve"> of the cloud </w:t>
      </w:r>
      <w:ins w:id="110" w:author="Emmett Jenkins" w:date="2018-10-09T13:33:00Z">
        <w:r w:rsidR="008E0667">
          <w:t xml:space="preserve">are assumed </w:t>
        </w:r>
      </w:ins>
      <w:r>
        <w:t xml:space="preserve">such as ionization parameter, metallicity, hydrogen density, grain content etc. from previous literature. We can input these conditions into a computer program called CLOUDY that will output emission lines for a galaxy with the given input characteristics. </w:t>
      </w:r>
      <w:r w:rsidR="00A64ED0">
        <w:t>[show realistic ranges in parameters, those predict common temps, show evidence</w:t>
      </w:r>
      <w:del w:id="111"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r w:rsidR="00550ADA">
        <w:t>.</w:t>
      </w:r>
      <w:ins w:id="112" w:author="Emmett Jenkins" w:date="2018-10-17T21:39:00Z">
        <w:r w:rsidR="0089788D">
          <w:t>]</w:t>
        </w:r>
      </w:ins>
      <w:del w:id="113" w:author="Emmett Jenkins" w:date="2018-10-17T21:39:00Z">
        <w:r w:rsidR="00550ADA" w:rsidDel="0089788D">
          <w:delText xml:space="preserve"> </w:delText>
        </w:r>
        <w:r w:rsidR="00703B8C" w:rsidDel="0089788D">
          <w:delText>[typical electron temps, osterbrock ferland,]</w:delText>
        </w:r>
      </w:del>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proofErr w:type="spellStart"/>
      <w:r w:rsidR="00D2365A">
        <w:t>Komossa</w:t>
      </w:r>
      <w:proofErr w:type="spellEnd"/>
      <w:r w:rsidR="00D2365A">
        <w:t xml:space="preserve">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2E5D7F72" w14:textId="53EF115A" w:rsidR="002764EB" w:rsidRDefault="002764EB" w:rsidP="005E6F93">
      <w:pPr>
        <w:rPr>
          <w:ins w:id="114" w:author="Chris Richardson" w:date="2018-10-08T21:59:00Z"/>
        </w:rPr>
      </w:pPr>
    </w:p>
    <w:p w14:paraId="15799AD7" w14:textId="5F6E322B" w:rsidR="002764EB" w:rsidRDefault="002764EB" w:rsidP="005E6F93">
      <w:pPr>
        <w:rPr>
          <w:ins w:id="115" w:author="Chris Richardson" w:date="2018-10-08T21:59:00Z"/>
        </w:rPr>
      </w:pPr>
      <w:ins w:id="116" w:author="Chris Richardson" w:date="2018-10-08T21:59:00Z">
        <w:r>
          <w:t>---------------------------------------------------------</w:t>
        </w:r>
      </w:ins>
    </w:p>
    <w:p w14:paraId="21877337" w14:textId="4AA788A4" w:rsidR="002764EB" w:rsidRDefault="002764EB" w:rsidP="005E6F93">
      <w:pPr>
        <w:rPr>
          <w:ins w:id="117" w:author="Chris Richardson" w:date="2018-10-08T21:59:00Z"/>
        </w:rPr>
      </w:pPr>
      <w:ins w:id="118" w:author="Chris Richardson" w:date="2018-10-08T21:59:00Z">
        <w:r>
          <w:t>EVERYTHING BELOW THIS LINE IS METHODS]</w:t>
        </w:r>
      </w:ins>
    </w:p>
    <w:p w14:paraId="331470F7" w14:textId="3F658DF7" w:rsidR="002764EB" w:rsidRDefault="002764EB" w:rsidP="005E6F93">
      <w:pPr>
        <w:rPr>
          <w:ins w:id="119" w:author="Chris Richardson" w:date="2018-10-08T21:59:00Z"/>
        </w:rPr>
      </w:pPr>
      <w:ins w:id="120" w:author="Chris Richardson" w:date="2018-10-08T21:59:00Z">
        <w:r>
          <w:t>---------------------------------------------------------</w:t>
        </w:r>
      </w:ins>
    </w:p>
    <w:p w14:paraId="277A744E" w14:textId="77777777" w:rsidR="002764EB" w:rsidRDefault="002764EB" w:rsidP="005E6F93">
      <w:pPr>
        <w:rPr>
          <w:ins w:id="121" w:author="Chris Richardson" w:date="2018-10-08T21:59:00Z"/>
        </w:rPr>
      </w:pPr>
    </w:p>
    <w:p w14:paraId="301A9C70" w14:textId="51EB63EA" w:rsidR="002764EB" w:rsidRDefault="00281EEE" w:rsidP="005E6F93">
      <w:pPr>
        <w:rPr>
          <w:ins w:id="122" w:author="Chris Richardson" w:date="2018-10-08T22:29:00Z"/>
        </w:rPr>
      </w:pPr>
      <w:ins w:id="123"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w:t>
      </w:r>
      <w:proofErr w:type="spellStart"/>
      <w:r w:rsidR="001D2958">
        <w:t>Kewley</w:t>
      </w:r>
      <w:proofErr w:type="spellEnd"/>
      <w:r w:rsidR="001D2958">
        <w:t xml:space="preserve">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xml:space="preserve">. The most popular and useful of these is the BPT Diagram, presented by Baldwin, Phillips and </w:t>
      </w:r>
      <w:proofErr w:type="spellStart"/>
      <w:r>
        <w:t>Terlevich</w:t>
      </w:r>
      <w:proofErr w:type="spellEnd"/>
      <w:r>
        <w:t xml:space="preserve">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w:t>
      </w:r>
      <w:r w:rsidR="005470F4">
        <w:lastRenderedPageBreak/>
        <w:t xml:space="preserve">our simulations. </w:t>
      </w:r>
      <w:r w:rsidR="004D5659">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w:t>
      </w:r>
      <w:proofErr w:type="spellStart"/>
      <w:r w:rsidR="00D9767F">
        <w:t>Te</w:t>
      </w:r>
      <w:proofErr w:type="spellEnd"/>
      <w:r w:rsidR="00D9767F">
        <w:t xml:space="preserve"> </w:t>
      </w:r>
      <w:proofErr w:type="spellStart"/>
      <w:r w:rsidR="00D9767F">
        <w:t>Seyfert</w:t>
      </w:r>
      <w:proofErr w:type="spellEnd"/>
      <w:r w:rsidR="00D9767F">
        <w:t xml:space="preserve"> 2 show low metallicity Fig 7</w:t>
      </w:r>
    </w:p>
    <w:p w14:paraId="5E3A606F" w14:textId="4A588391" w:rsidR="00CA0250" w:rsidRDefault="00CA0250" w:rsidP="005E6F93">
      <w:r>
        <w:t xml:space="preserve">LINERs and composites show </w:t>
      </w:r>
      <w:proofErr w:type="spellStart"/>
      <w:r>
        <w:t>Te</w:t>
      </w:r>
      <w:proofErr w:type="spellEnd"/>
      <w:r>
        <w:t xml:space="preserv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w:t>
      </w:r>
      <w:proofErr w:type="spellStart"/>
      <w:r w:rsidRPr="00CA0250">
        <w:rPr>
          <w:rFonts w:ascii="Times New Roman" w:eastAsia="Times New Roman" w:hAnsi="Times New Roman" w:cs="Times New Roman"/>
        </w:rPr>
        <w:t>Seyfert</w:t>
      </w:r>
      <w:proofErr w:type="spellEnd"/>
      <w:r w:rsidRPr="00CA0250">
        <w:rPr>
          <w:rFonts w:ascii="Times New Roman" w:eastAsia="Times New Roman" w:hAnsi="Times New Roman" w:cs="Times New Roman"/>
        </w:rPr>
        <w:t xml:space="preserve"> 2 galaxies with </w:t>
      </w:r>
      <w:proofErr w:type="spellStart"/>
      <w:r w:rsidRPr="00CA0250">
        <w:rPr>
          <w:rFonts w:ascii="Times New Roman" w:eastAsia="Times New Roman" w:hAnsi="Times New Roman" w:cs="Times New Roman"/>
        </w:rPr>
        <w:t>Te</w:t>
      </w:r>
      <w:proofErr w:type="spellEnd"/>
      <w:r w:rsidRPr="00CA0250">
        <w:rPr>
          <w:rFonts w:ascii="Times New Roman" w:eastAsia="Times New Roman" w:hAnsi="Times New Roman" w:cs="Times New Roman"/>
        </w:rPr>
        <w:t xml:space="preserv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0006760C" w:rsidR="00D040E2" w:rsidRDefault="00D040E2" w:rsidP="005E6F93">
      <w:pPr>
        <w:rPr>
          <w:b/>
        </w:rPr>
      </w:pPr>
      <w:r>
        <w:rPr>
          <w:b/>
        </w:rPr>
        <w:t>References</w:t>
      </w:r>
      <w:ins w:id="124" w:author="Chris Richardson" w:date="2018-10-08T22:04:00Z">
        <w:r w:rsidR="00E7105B">
          <w:rPr>
            <w:b/>
          </w:rPr>
          <w:t xml:space="preserve"> [I commented on this in a previous draft…you need to put these in actual citation format]</w:t>
        </w:r>
      </w:ins>
    </w:p>
    <w:p w14:paraId="2E6B7A96" w14:textId="77777777" w:rsidR="006C687B" w:rsidRDefault="006C687B" w:rsidP="001843A2">
      <w:pPr>
        <w:widowControl w:val="0"/>
        <w:autoSpaceDE w:val="0"/>
        <w:autoSpaceDN w:val="0"/>
        <w:adjustRightInd w:val="0"/>
        <w:spacing w:line="940" w:lineRule="atLeast"/>
        <w:rPr>
          <w:ins w:id="125" w:author="Emmett Jenkins" w:date="2018-10-09T12:17:00Z"/>
          <w:rFonts w:ascii="Times" w:hAnsi="Times" w:cs="Calibri"/>
          <w:color w:val="000000" w:themeColor="text1"/>
        </w:rPr>
      </w:pPr>
      <w:ins w:id="126" w:author="Emmett Jenkins" w:date="2018-10-09T12:17:00Z">
        <w:r w:rsidRPr="006C687B">
          <w:rPr>
            <w:rFonts w:ascii="Times" w:hAnsi="Times" w:cs="Calibri"/>
            <w:color w:val="000000" w:themeColor="text1"/>
            <w:rPrChange w:id="127" w:author="Emmett Jenkins" w:date="2018-10-09T12:17:00Z">
              <w:rPr>
                <w:rFonts w:ascii="Calibri" w:hAnsi="Calibri" w:cs="Calibri"/>
                <w:color w:val="000000"/>
                <w:sz w:val="78"/>
                <w:szCs w:val="78"/>
              </w:rPr>
            </w:rPrChange>
          </w:rPr>
          <w:t xml:space="preserve">Baldwin, J., Phillips, M., </w:t>
        </w:r>
        <w:proofErr w:type="spellStart"/>
        <w:r w:rsidRPr="006C687B">
          <w:rPr>
            <w:rFonts w:ascii="Times" w:hAnsi="Times" w:cs="Calibri"/>
            <w:color w:val="000000" w:themeColor="text1"/>
            <w:rPrChange w:id="128" w:author="Emmett Jenkins" w:date="2018-10-09T12:17:00Z">
              <w:rPr>
                <w:rFonts w:ascii="Calibri" w:hAnsi="Calibri" w:cs="Calibri"/>
                <w:color w:val="000000"/>
                <w:sz w:val="78"/>
                <w:szCs w:val="78"/>
              </w:rPr>
            </w:rPrChange>
          </w:rPr>
          <w:t>Terlevich</w:t>
        </w:r>
        <w:proofErr w:type="spellEnd"/>
        <w:r w:rsidRPr="006C687B">
          <w:rPr>
            <w:rFonts w:ascii="Times" w:hAnsi="Times" w:cs="Calibri"/>
            <w:color w:val="000000" w:themeColor="text1"/>
            <w:rPrChange w:id="129" w:author="Emmett Jenkins" w:date="2018-10-09T12:17:00Z">
              <w:rPr>
                <w:rFonts w:ascii="Calibri" w:hAnsi="Calibri" w:cs="Calibri"/>
                <w:color w:val="000000"/>
                <w:sz w:val="78"/>
                <w:szCs w:val="78"/>
              </w:rPr>
            </w:rPrChange>
          </w:rPr>
          <w:t>, R., 1981, PASP, 93, 5-19</w:t>
        </w:r>
        <w:r w:rsidRPr="006C687B">
          <w:rPr>
            <w:rFonts w:ascii="Times" w:hAnsi="Times" w:cs="Times"/>
            <w:color w:val="000000" w:themeColor="text1"/>
            <w:rPrChange w:id="130"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31" w:author="Emmett Jenkins" w:date="2018-10-09T12:17:00Z"/>
          <w:rFonts w:ascii="Times" w:hAnsi="Times" w:cs="Calibri"/>
          <w:color w:val="000000" w:themeColor="text1"/>
          <w:rPrChange w:id="132" w:author="Emmett Jenkins" w:date="2018-10-09T12:17:00Z">
            <w:rPr>
              <w:del w:id="133" w:author="Emmett Jenkins" w:date="2018-10-09T12:17:00Z"/>
            </w:rPr>
          </w:rPrChange>
        </w:rPr>
      </w:pPr>
      <w:del w:id="134" w:author="Emmett Jenkins" w:date="2018-10-09T12:17:00Z">
        <w:r w:rsidRPr="006C687B" w:rsidDel="006C687B">
          <w:rPr>
            <w:rFonts w:ascii="Times" w:hAnsi="Times" w:cs="Calibri"/>
            <w:color w:val="000000" w:themeColor="text1"/>
            <w:rPrChange w:id="135"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36" w:author="Emmett Jenkins" w:date="2018-10-09T12:15:00Z"/>
          <w:rFonts w:ascii="Times" w:hAnsi="Times" w:cs="Times"/>
          <w:color w:val="000000" w:themeColor="text1"/>
          <w:rPrChange w:id="137" w:author="Emmett Jenkins" w:date="2018-10-09T12:16:00Z">
            <w:rPr>
              <w:ins w:id="138" w:author="Emmett Jenkins" w:date="2018-10-09T12:15:00Z"/>
              <w:rFonts w:ascii="Times" w:hAnsi="Times" w:cs="Times"/>
              <w:color w:val="000000"/>
            </w:rPr>
          </w:rPrChange>
        </w:rPr>
      </w:pPr>
      <w:proofErr w:type="spellStart"/>
      <w:ins w:id="139" w:author="Emmett Jenkins" w:date="2018-10-09T12:15:00Z">
        <w:r w:rsidRPr="006C687B">
          <w:rPr>
            <w:rFonts w:ascii="Times" w:hAnsi="Times" w:cs="Calibri"/>
            <w:color w:val="000000" w:themeColor="text1"/>
            <w:rPrChange w:id="140" w:author="Emmett Jenkins" w:date="2018-10-09T12:16:00Z">
              <w:rPr>
                <w:rFonts w:ascii="Calibri" w:hAnsi="Calibri" w:cs="Calibri"/>
                <w:color w:val="000000"/>
                <w:sz w:val="78"/>
                <w:szCs w:val="78"/>
              </w:rPr>
            </w:rPrChange>
          </w:rPr>
          <w:t>Kewley</w:t>
        </w:r>
        <w:proofErr w:type="spellEnd"/>
        <w:r w:rsidRPr="006C687B">
          <w:rPr>
            <w:rFonts w:ascii="Times" w:hAnsi="Times" w:cs="Calibri"/>
            <w:color w:val="000000" w:themeColor="text1"/>
            <w:rPrChange w:id="141" w:author="Emmett Jenkins" w:date="2018-10-09T12:16:00Z">
              <w:rPr>
                <w:rFonts w:ascii="Calibri" w:hAnsi="Calibri" w:cs="Calibri"/>
                <w:color w:val="000000"/>
                <w:sz w:val="78"/>
                <w:szCs w:val="78"/>
              </w:rPr>
            </w:rPrChange>
          </w:rPr>
          <w:t>,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42" w:author="Emmett Jenkins" w:date="2018-10-09T12:16:00Z"/>
          <w:rFonts w:ascii="Times" w:hAnsi="Times" w:cs="Times"/>
          <w:color w:val="000000" w:themeColor="text1"/>
          <w:rPrChange w:id="143" w:author="Emmett Jenkins" w:date="2018-10-09T12:16:00Z">
            <w:rPr>
              <w:ins w:id="144" w:author="Emmett Jenkins" w:date="2018-10-09T12:16:00Z"/>
              <w:rFonts w:ascii="Times" w:hAnsi="Times" w:cs="Times"/>
              <w:color w:val="000000"/>
            </w:rPr>
          </w:rPrChange>
        </w:rPr>
      </w:pPr>
      <w:proofErr w:type="spellStart"/>
      <w:ins w:id="145" w:author="Emmett Jenkins" w:date="2018-10-09T12:16:00Z">
        <w:r w:rsidRPr="006C687B">
          <w:rPr>
            <w:rFonts w:ascii="Times" w:hAnsi="Times" w:cs="Calibri"/>
            <w:color w:val="000000" w:themeColor="text1"/>
            <w:rPrChange w:id="146" w:author="Emmett Jenkins" w:date="2018-10-09T12:16:00Z">
              <w:rPr>
                <w:rFonts w:ascii="Calibri" w:hAnsi="Calibri" w:cs="Calibri"/>
                <w:color w:val="000000"/>
                <w:sz w:val="78"/>
                <w:szCs w:val="78"/>
              </w:rPr>
            </w:rPrChange>
          </w:rPr>
          <w:t>Osterbrock</w:t>
        </w:r>
        <w:proofErr w:type="spellEnd"/>
        <w:r w:rsidRPr="006C687B">
          <w:rPr>
            <w:rFonts w:ascii="Times" w:hAnsi="Times" w:cs="Calibri"/>
            <w:color w:val="000000" w:themeColor="text1"/>
            <w:rPrChange w:id="147" w:author="Emmett Jenkins" w:date="2018-10-09T12:16:00Z">
              <w:rPr>
                <w:rFonts w:ascii="Calibri" w:hAnsi="Calibri" w:cs="Calibri"/>
                <w:color w:val="000000"/>
                <w:sz w:val="78"/>
                <w:szCs w:val="78"/>
              </w:rPr>
            </w:rPrChange>
          </w:rPr>
          <w:t xml:space="preserve">, D., </w:t>
        </w:r>
        <w:proofErr w:type="spellStart"/>
        <w:r w:rsidRPr="006C687B">
          <w:rPr>
            <w:rFonts w:ascii="Times" w:hAnsi="Times" w:cs="Calibri"/>
            <w:color w:val="000000" w:themeColor="text1"/>
            <w:rPrChange w:id="148" w:author="Emmett Jenkins" w:date="2018-10-09T12:16:00Z">
              <w:rPr>
                <w:rFonts w:ascii="Calibri" w:hAnsi="Calibri" w:cs="Calibri"/>
                <w:color w:val="000000"/>
                <w:sz w:val="78"/>
                <w:szCs w:val="78"/>
              </w:rPr>
            </w:rPrChange>
          </w:rPr>
          <w:t>Ferland</w:t>
        </w:r>
        <w:proofErr w:type="spellEnd"/>
        <w:r w:rsidRPr="006C687B">
          <w:rPr>
            <w:rFonts w:ascii="Times" w:hAnsi="Times" w:cs="Calibri"/>
            <w:color w:val="000000" w:themeColor="text1"/>
            <w:rPrChange w:id="149" w:author="Emmett Jenkins" w:date="2018-10-09T12:16:00Z">
              <w:rPr>
                <w:rFonts w:ascii="Calibri" w:hAnsi="Calibri" w:cs="Calibri"/>
                <w:color w:val="000000"/>
                <w:sz w:val="78"/>
                <w:szCs w:val="78"/>
              </w:rPr>
            </w:rPrChange>
          </w:rPr>
          <w:t xml:space="preserve">, G., 2006, </w:t>
        </w:r>
        <w:r w:rsidRPr="006C687B">
          <w:rPr>
            <w:rFonts w:ascii="Times" w:hAnsi="Times" w:cs="Calibri"/>
            <w:i/>
            <w:iCs/>
            <w:color w:val="000000" w:themeColor="text1"/>
            <w:rPrChange w:id="150"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151" w:author="Emmett Jenkins" w:date="2018-10-09T12:17:00Z"/>
          <w:rFonts w:ascii="Times" w:hAnsi="Times" w:cs="Times"/>
          <w:color w:val="000000" w:themeColor="text1"/>
          <w:rPrChange w:id="152" w:author="Emmett Jenkins" w:date="2018-10-09T12:17:00Z">
            <w:rPr>
              <w:ins w:id="153" w:author="Emmett Jenkins" w:date="2018-10-09T12:17:00Z"/>
              <w:rFonts w:ascii="Times" w:hAnsi="Times" w:cs="Times"/>
              <w:color w:val="000000"/>
            </w:rPr>
          </w:rPrChange>
        </w:rPr>
      </w:pPr>
      <w:ins w:id="154" w:author="Emmett Jenkins" w:date="2018-10-09T12:17:00Z">
        <w:r w:rsidRPr="006C687B">
          <w:rPr>
            <w:rFonts w:ascii="Times" w:hAnsi="Times" w:cs="Calibri"/>
            <w:color w:val="000000" w:themeColor="text1"/>
            <w:rPrChange w:id="155"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6C687B">
          <w:rPr>
            <w:rFonts w:ascii="Times" w:hAnsi="Times" w:cs="Calibri"/>
            <w:color w:val="000000" w:themeColor="text1"/>
            <w:rPrChange w:id="156"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157" w:author="Emmett Jenkins" w:date="2018-10-09T12:16:00Z"/>
          <w:color w:val="000000" w:themeColor="text1"/>
        </w:rPr>
      </w:pPr>
      <w:ins w:id="158" w:author="Emmett Jenkins" w:date="2018-10-09T12:15:00Z">
        <w:r w:rsidRPr="006C687B" w:rsidDel="001843A2">
          <w:rPr>
            <w:color w:val="000000" w:themeColor="text1"/>
            <w:rPrChange w:id="159" w:author="Emmett Jenkins" w:date="2018-10-09T12:15:00Z">
              <w:rPr/>
            </w:rPrChange>
          </w:rPr>
          <w:t xml:space="preserve"> </w:t>
        </w:r>
      </w:ins>
    </w:p>
    <w:p w14:paraId="773B1324" w14:textId="4AAED74A" w:rsidR="00D040E2" w:rsidRPr="0017450F" w:rsidDel="001843A2" w:rsidRDefault="00D040E2" w:rsidP="001843A2">
      <w:pPr>
        <w:rPr>
          <w:del w:id="160" w:author="Emmett Jenkins" w:date="2018-10-09T12:15:00Z"/>
          <w:rFonts w:ascii="Times" w:hAnsi="Times"/>
          <w:color w:val="000000" w:themeColor="text1"/>
          <w:rPrChange w:id="161" w:author="Emmett Jenkins" w:date="2018-10-09T12:24:00Z">
            <w:rPr>
              <w:del w:id="162" w:author="Emmett Jenkins" w:date="2018-10-09T12:15:00Z"/>
            </w:rPr>
          </w:rPrChange>
        </w:rPr>
      </w:pPr>
      <w:del w:id="163" w:author="Emmett Jenkins" w:date="2018-10-09T12:15:00Z">
        <w:r w:rsidRPr="0017450F" w:rsidDel="001843A2">
          <w:rPr>
            <w:rFonts w:ascii="Times" w:hAnsi="Times"/>
            <w:color w:val="000000" w:themeColor="text1"/>
            <w:rPrChange w:id="164"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165" w:author="Emmett Jenkins" w:date="2018-10-18T10:15:00Z"/>
          <w:rFonts w:ascii="Times" w:hAnsi="Times" w:cs="Calibri"/>
          <w:color w:val="000000" w:themeColor="text1"/>
        </w:rPr>
      </w:pPr>
      <w:proofErr w:type="spellStart"/>
      <w:ins w:id="166" w:author="Emmett Jenkins" w:date="2018-10-09T12:24:00Z">
        <w:r w:rsidRPr="0017450F">
          <w:rPr>
            <w:rFonts w:ascii="Times" w:hAnsi="Times" w:cs="Calibri"/>
            <w:color w:val="000000" w:themeColor="text1"/>
            <w:rPrChange w:id="167" w:author="Emmett Jenkins" w:date="2018-10-09T12:24:00Z">
              <w:rPr>
                <w:rFonts w:ascii="Calibri" w:hAnsi="Calibri" w:cs="Calibri"/>
                <w:color w:val="000000"/>
                <w:sz w:val="78"/>
                <w:szCs w:val="78"/>
              </w:rPr>
            </w:rPrChange>
          </w:rPr>
          <w:t>Ferland</w:t>
        </w:r>
        <w:proofErr w:type="spellEnd"/>
        <w:r w:rsidRPr="0017450F">
          <w:rPr>
            <w:rFonts w:ascii="Times" w:hAnsi="Times" w:cs="Calibri"/>
            <w:color w:val="000000" w:themeColor="text1"/>
            <w:rPrChange w:id="168" w:author="Emmett Jenkins" w:date="2018-10-09T12:24:00Z">
              <w:rPr>
                <w:rFonts w:ascii="Calibri" w:hAnsi="Calibri" w:cs="Calibri"/>
                <w:color w:val="000000"/>
                <w:sz w:val="78"/>
                <w:szCs w:val="78"/>
              </w:rPr>
            </w:rPrChange>
          </w:rPr>
          <w:t xml:space="preserve"> et al., 2013, </w:t>
        </w:r>
        <w:proofErr w:type="spellStart"/>
        <w:r w:rsidRPr="0017450F">
          <w:rPr>
            <w:rFonts w:ascii="Times" w:hAnsi="Times" w:cs="Calibri"/>
            <w:color w:val="000000" w:themeColor="text1"/>
            <w:rPrChange w:id="169" w:author="Emmett Jenkins" w:date="2018-10-09T12:24:00Z">
              <w:rPr>
                <w:rFonts w:ascii="Calibri" w:hAnsi="Calibri" w:cs="Calibri"/>
                <w:color w:val="000000"/>
                <w:sz w:val="78"/>
                <w:szCs w:val="78"/>
              </w:rPr>
            </w:rPrChange>
          </w:rPr>
          <w:t>arXiv</w:t>
        </w:r>
        <w:proofErr w:type="spellEnd"/>
        <w:r w:rsidRPr="0017450F">
          <w:rPr>
            <w:rFonts w:ascii="Times" w:hAnsi="Times" w:cs="Calibri"/>
            <w:color w:val="000000" w:themeColor="text1"/>
            <w:rPrChange w:id="170" w:author="Emmett Jenkins" w:date="2018-10-09T12:24:00Z">
              <w:rPr>
                <w:rFonts w:ascii="Calibri" w:hAnsi="Calibri" w:cs="Calibri"/>
                <w:color w:val="000000"/>
                <w:sz w:val="78"/>
                <w:szCs w:val="78"/>
              </w:rPr>
            </w:rPrChange>
          </w:rPr>
          <w:t>: 1302.4485</w:t>
        </w:r>
      </w:ins>
    </w:p>
    <w:p w14:paraId="40150B7F" w14:textId="25E2F8A5" w:rsidR="00B45BD8" w:rsidRPr="00B45BD8" w:rsidRDefault="00085CC3" w:rsidP="0017450F">
      <w:pPr>
        <w:widowControl w:val="0"/>
        <w:autoSpaceDE w:val="0"/>
        <w:autoSpaceDN w:val="0"/>
        <w:adjustRightInd w:val="0"/>
        <w:spacing w:line="940" w:lineRule="atLeast"/>
        <w:rPr>
          <w:ins w:id="171" w:author="Emmett Jenkins" w:date="2018-10-09T12:24:00Z"/>
          <w:rFonts w:ascii="Times" w:hAnsi="Times" w:cs="Calibri"/>
          <w:color w:val="000000" w:themeColor="text1"/>
          <w:rPrChange w:id="172" w:author="Emmett Jenkins" w:date="2018-10-18T10:16:00Z">
            <w:rPr>
              <w:ins w:id="173" w:author="Emmett Jenkins" w:date="2018-10-09T12:24:00Z"/>
              <w:rFonts w:ascii="Times" w:hAnsi="Times" w:cs="Times"/>
              <w:color w:val="000000"/>
            </w:rPr>
          </w:rPrChange>
        </w:rPr>
      </w:pPr>
      <w:proofErr w:type="spellStart"/>
      <w:ins w:id="174" w:author="Emmett Jenkins" w:date="2018-10-18T10:15:00Z">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ins>
      <w:ins w:id="175"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176" w:author="Emmett Jenkins" w:date="2018-10-09T12:24:00Z"/>
        </w:rPr>
      </w:pPr>
      <w:del w:id="177" w:author="Emmett Jenkins" w:date="2018-10-09T12:24:00Z">
        <w:r w:rsidDel="0017450F">
          <w:delText>Cloudy</w:delText>
        </w:r>
      </w:del>
    </w:p>
    <w:p w14:paraId="2EB342A7" w14:textId="77777777" w:rsidR="00085291" w:rsidRDefault="00085291" w:rsidP="005E6F93">
      <w:pPr>
        <w:rPr>
          <w:ins w:id="178" w:author="Emmett Jenkins" w:date="2018-10-09T12:23:00Z"/>
        </w:rPr>
      </w:pPr>
      <w:proofErr w:type="spellStart"/>
      <w:ins w:id="179" w:author="Emmett Jenkins" w:date="2018-10-09T12:23:00Z">
        <w:r w:rsidRPr="00085291">
          <w:rPr>
            <w:rFonts w:ascii="Times" w:hAnsi="Times" w:cs="Calibri"/>
            <w:color w:val="000000" w:themeColor="text1"/>
            <w:rPrChange w:id="180" w:author="Emmett Jenkins" w:date="2018-10-09T12:23:00Z">
              <w:rPr>
                <w:rFonts w:ascii="Calibri" w:hAnsi="Calibri" w:cs="Calibri"/>
                <w:color w:val="000000"/>
                <w:sz w:val="78"/>
                <w:szCs w:val="78"/>
              </w:rPr>
            </w:rPrChange>
          </w:rPr>
          <w:t>Albareti</w:t>
        </w:r>
        <w:proofErr w:type="spellEnd"/>
        <w:r w:rsidRPr="00085291">
          <w:rPr>
            <w:rFonts w:ascii="Times" w:hAnsi="Times" w:cs="Calibri"/>
            <w:color w:val="000000" w:themeColor="text1"/>
            <w:rPrChange w:id="181" w:author="Emmett Jenkins" w:date="2018-10-09T12:23:00Z">
              <w:rPr>
                <w:rFonts w:ascii="Calibri" w:hAnsi="Calibri" w:cs="Calibri"/>
                <w:color w:val="000000"/>
                <w:sz w:val="78"/>
                <w:szCs w:val="78"/>
              </w:rPr>
            </w:rPrChange>
          </w:rPr>
          <w:t xml:space="preserve"> et al., 2015, </w:t>
        </w:r>
        <w:proofErr w:type="spellStart"/>
        <w:r w:rsidRPr="00085291">
          <w:rPr>
            <w:rFonts w:ascii="Times" w:hAnsi="Times" w:cs="Calibri"/>
            <w:color w:val="000000" w:themeColor="text1"/>
            <w:rPrChange w:id="182" w:author="Emmett Jenkins" w:date="2018-10-09T12:23:00Z">
              <w:rPr>
                <w:rFonts w:ascii="Calibri" w:hAnsi="Calibri" w:cs="Calibri"/>
                <w:color w:val="000000"/>
                <w:sz w:val="78"/>
                <w:szCs w:val="78"/>
              </w:rPr>
            </w:rPrChange>
          </w:rPr>
          <w:t>arXiv</w:t>
        </w:r>
        <w:proofErr w:type="spellEnd"/>
        <w:r w:rsidRPr="00085291">
          <w:rPr>
            <w:rFonts w:ascii="Times" w:hAnsi="Times" w:cs="Calibri"/>
            <w:color w:val="000000" w:themeColor="text1"/>
            <w:rPrChange w:id="183" w:author="Emmett Jenkins" w:date="2018-10-09T12:23:00Z">
              <w:rPr>
                <w:rFonts w:ascii="Calibri" w:hAnsi="Calibri" w:cs="Calibri"/>
                <w:color w:val="000000"/>
                <w:sz w:val="78"/>
                <w:szCs w:val="78"/>
              </w:rPr>
            </w:rPrChange>
          </w:rPr>
          <w:t>: 1501.00963</w:t>
        </w:r>
        <w:r w:rsidRPr="00085291">
          <w:rPr>
            <w:rFonts w:ascii="Times" w:hAnsi="Times" w:cs="Times"/>
            <w:color w:val="000000" w:themeColor="text1"/>
            <w:rPrChange w:id="184"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185" w:author="Emmett Jenkins" w:date="2018-10-09T12:23:00Z"/>
        </w:rPr>
      </w:pPr>
      <w:del w:id="186" w:author="Emmett Jenkins" w:date="2018-10-09T12:23:00Z">
        <w:r w:rsidRPr="00085291" w:rsidDel="00085291">
          <w:delText>SDSS</w:delText>
        </w:r>
      </w:del>
    </w:p>
    <w:p w14:paraId="42B755A2" w14:textId="1F1B616C" w:rsidR="00D040E2" w:rsidDel="002F46E6" w:rsidRDefault="00E40F6A" w:rsidP="005E6F93">
      <w:pPr>
        <w:rPr>
          <w:del w:id="187" w:author="Emmett Jenkins" w:date="2018-10-09T12:21:00Z"/>
        </w:rPr>
      </w:pPr>
      <w:del w:id="188" w:author="Emmett Jenkins" w:date="2018-10-09T12:21:00Z">
        <w:r w:rsidDel="002F46E6">
          <w:delText>Richardson 2014</w:delText>
        </w:r>
      </w:del>
    </w:p>
    <w:p w14:paraId="671B00E3" w14:textId="50960917" w:rsidR="00E40F6A" w:rsidRDefault="00E40F6A" w:rsidP="005E6F93">
      <w:proofErr w:type="spellStart"/>
      <w:r>
        <w:t>Komossa</w:t>
      </w:r>
      <w:proofErr w:type="spellEnd"/>
      <w:ins w:id="189" w:author="Emmett Jenkins" w:date="2018-10-09T12:19:00Z">
        <w:r w:rsidR="002F46E6">
          <w:t xml:space="preserve">, S., </w:t>
        </w:r>
      </w:ins>
      <w:del w:id="190" w:author="Emmett Jenkins" w:date="2018-10-09T12:19:00Z">
        <w:r w:rsidDel="002F46E6">
          <w:delText xml:space="preserve"> </w:delText>
        </w:r>
      </w:del>
      <w:del w:id="191" w:author="Emmett Jenkins" w:date="2018-10-09T12:20:00Z">
        <w:r w:rsidDel="002F46E6">
          <w:delText xml:space="preserve">&amp; </w:delText>
        </w:r>
      </w:del>
      <w:r>
        <w:t>Schulz</w:t>
      </w:r>
      <w:ins w:id="192" w:author="Emmett Jenkins" w:date="2018-10-09T12:20:00Z">
        <w:r w:rsidR="002F46E6">
          <w:t>, H., 1997, Astronomy and Astrophysics, 323, 31-46</w:t>
        </w:r>
      </w:ins>
    </w:p>
    <w:p w14:paraId="58A9E9EE" w14:textId="1DC02AFE" w:rsidR="00E40F6A" w:rsidRDefault="00E40F6A" w:rsidP="005E6F93">
      <w:del w:id="193" w:author="Emmett Jenkins" w:date="2018-10-09T12:25:00Z">
        <w:r w:rsidDel="0017450F">
          <w:delText>Zhang, Liang Hammer</w:delText>
        </w:r>
      </w:del>
      <w:ins w:id="194" w:author="Emmett Jenkins" w:date="2018-10-09T12:25:00Z">
        <w:r w:rsidR="0017450F">
          <w:t>Zhang, Z.T., Liang, Y.C., Hammer, F.</w:t>
        </w:r>
        <w:proofErr w:type="gramStart"/>
        <w:r w:rsidR="0017450F">
          <w:t xml:space="preserve">,  </w:t>
        </w:r>
      </w:ins>
      <w:ins w:id="195" w:author="Emmett Jenkins" w:date="2018-10-09T12:26:00Z">
        <w:r w:rsidR="0017450F">
          <w:t>2013</w:t>
        </w:r>
        <w:proofErr w:type="gramEnd"/>
        <w:r w:rsidR="0017450F">
          <w:t>,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2"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C246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85291"/>
    <w:rsid w:val="00085CC3"/>
    <w:rsid w:val="000F3A30"/>
    <w:rsid w:val="00103572"/>
    <w:rsid w:val="00160D20"/>
    <w:rsid w:val="0017450F"/>
    <w:rsid w:val="00175F7F"/>
    <w:rsid w:val="00182FEB"/>
    <w:rsid w:val="001843A2"/>
    <w:rsid w:val="0018546B"/>
    <w:rsid w:val="00194855"/>
    <w:rsid w:val="001A134D"/>
    <w:rsid w:val="001D2958"/>
    <w:rsid w:val="001E5FDB"/>
    <w:rsid w:val="00200155"/>
    <w:rsid w:val="002056DD"/>
    <w:rsid w:val="00212293"/>
    <w:rsid w:val="00235593"/>
    <w:rsid w:val="002764EB"/>
    <w:rsid w:val="002766A3"/>
    <w:rsid w:val="00281EEE"/>
    <w:rsid w:val="002D4EAF"/>
    <w:rsid w:val="002F46E6"/>
    <w:rsid w:val="0032606F"/>
    <w:rsid w:val="00337DEE"/>
    <w:rsid w:val="003A116C"/>
    <w:rsid w:val="003B3E49"/>
    <w:rsid w:val="003B3E8B"/>
    <w:rsid w:val="003C4D99"/>
    <w:rsid w:val="004101C6"/>
    <w:rsid w:val="0046620A"/>
    <w:rsid w:val="0048786E"/>
    <w:rsid w:val="004941CD"/>
    <w:rsid w:val="00494A69"/>
    <w:rsid w:val="004B2119"/>
    <w:rsid w:val="004B3DE7"/>
    <w:rsid w:val="004D5659"/>
    <w:rsid w:val="004D5E95"/>
    <w:rsid w:val="004F5C5C"/>
    <w:rsid w:val="005470F4"/>
    <w:rsid w:val="00550ADA"/>
    <w:rsid w:val="005E6F93"/>
    <w:rsid w:val="005F3DDB"/>
    <w:rsid w:val="006072E8"/>
    <w:rsid w:val="006774CF"/>
    <w:rsid w:val="00681B96"/>
    <w:rsid w:val="006A37C6"/>
    <w:rsid w:val="006B0A23"/>
    <w:rsid w:val="006C1684"/>
    <w:rsid w:val="006C687B"/>
    <w:rsid w:val="00703B8C"/>
    <w:rsid w:val="007122A4"/>
    <w:rsid w:val="00743255"/>
    <w:rsid w:val="00747478"/>
    <w:rsid w:val="00750157"/>
    <w:rsid w:val="00756DCE"/>
    <w:rsid w:val="0076000D"/>
    <w:rsid w:val="00794AE2"/>
    <w:rsid w:val="007A4C58"/>
    <w:rsid w:val="007C2537"/>
    <w:rsid w:val="007C6C45"/>
    <w:rsid w:val="0087517E"/>
    <w:rsid w:val="0089788D"/>
    <w:rsid w:val="008A40AC"/>
    <w:rsid w:val="008E0667"/>
    <w:rsid w:val="008F1094"/>
    <w:rsid w:val="00907B7F"/>
    <w:rsid w:val="009410A0"/>
    <w:rsid w:val="00966CE0"/>
    <w:rsid w:val="00970490"/>
    <w:rsid w:val="009B7421"/>
    <w:rsid w:val="009C64AF"/>
    <w:rsid w:val="009E19F6"/>
    <w:rsid w:val="00A61AFF"/>
    <w:rsid w:val="00A633AE"/>
    <w:rsid w:val="00A64ED0"/>
    <w:rsid w:val="00A74122"/>
    <w:rsid w:val="00A768DA"/>
    <w:rsid w:val="00A878A5"/>
    <w:rsid w:val="00AF6A09"/>
    <w:rsid w:val="00B11D16"/>
    <w:rsid w:val="00B178DB"/>
    <w:rsid w:val="00B26FE6"/>
    <w:rsid w:val="00B312A8"/>
    <w:rsid w:val="00B32E01"/>
    <w:rsid w:val="00B43DE2"/>
    <w:rsid w:val="00B45BD8"/>
    <w:rsid w:val="00B80B4C"/>
    <w:rsid w:val="00B822A9"/>
    <w:rsid w:val="00BA4AF3"/>
    <w:rsid w:val="00BD0D4D"/>
    <w:rsid w:val="00BE0853"/>
    <w:rsid w:val="00BF0C7A"/>
    <w:rsid w:val="00BF33AD"/>
    <w:rsid w:val="00C121D6"/>
    <w:rsid w:val="00C26980"/>
    <w:rsid w:val="00C35121"/>
    <w:rsid w:val="00CA0250"/>
    <w:rsid w:val="00CA5EC0"/>
    <w:rsid w:val="00CB4EE1"/>
    <w:rsid w:val="00CC0380"/>
    <w:rsid w:val="00D040E2"/>
    <w:rsid w:val="00D043DF"/>
    <w:rsid w:val="00D2365A"/>
    <w:rsid w:val="00D9767F"/>
    <w:rsid w:val="00DA2DD4"/>
    <w:rsid w:val="00DB796D"/>
    <w:rsid w:val="00DC5E6F"/>
    <w:rsid w:val="00DD627D"/>
    <w:rsid w:val="00DE41C1"/>
    <w:rsid w:val="00DF7249"/>
    <w:rsid w:val="00E0032B"/>
    <w:rsid w:val="00E40F6A"/>
    <w:rsid w:val="00E51DCA"/>
    <w:rsid w:val="00E7105B"/>
    <w:rsid w:val="00E80B9F"/>
    <w:rsid w:val="00E81172"/>
    <w:rsid w:val="00E87998"/>
    <w:rsid w:val="00F17F99"/>
    <w:rsid w:val="00F94250"/>
    <w:rsid w:val="00FB1B2D"/>
    <w:rsid w:val="00FD5B9F"/>
    <w:rsid w:val="00FE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1195</Words>
  <Characters>6815</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4</cp:revision>
  <dcterms:created xsi:type="dcterms:W3CDTF">2018-10-19T00:06:00Z</dcterms:created>
  <dcterms:modified xsi:type="dcterms:W3CDTF">2018-10-25T14:32:00Z</dcterms:modified>
</cp:coreProperties>
</file>