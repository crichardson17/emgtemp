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D2476" w14:textId="77777777" w:rsidR="00B822A9" w:rsidRDefault="00BD0D4D" w:rsidP="005E6F93">
      <w:r>
        <w:t>Sam Jenkins</w:t>
      </w:r>
    </w:p>
    <w:p w14:paraId="430CAF83" w14:textId="77777777" w:rsidR="00BD0D4D" w:rsidRDefault="00BD0D4D" w:rsidP="005E6F93"/>
    <w:p w14:paraId="79418E05" w14:textId="3A7992C8" w:rsidR="001A7377" w:rsidRDefault="005A55B2" w:rsidP="005E6F93">
      <w:pPr>
        <w:rPr>
          <w:b/>
        </w:rPr>
      </w:pPr>
      <w:r>
        <w:rPr>
          <w:b/>
        </w:rPr>
        <w:t xml:space="preserve">Investigating the </w:t>
      </w:r>
      <w:r w:rsidR="00955FB7">
        <w:rPr>
          <w:b/>
        </w:rPr>
        <w:t>Mechanisms Responsible for Anomalously High Electron Temperature in Narrow-Line AGN</w:t>
      </w:r>
    </w:p>
    <w:p w14:paraId="62F2521F" w14:textId="77777777" w:rsidR="001A7377" w:rsidRDefault="001A7377" w:rsidP="005E6F93">
      <w:pPr>
        <w:rPr>
          <w:b/>
        </w:rPr>
      </w:pPr>
    </w:p>
    <w:p w14:paraId="58B61CF7" w14:textId="77777777" w:rsidR="00BD0D4D" w:rsidRDefault="00E87998" w:rsidP="005E6F93">
      <w:pPr>
        <w:rPr>
          <w:b/>
        </w:rPr>
      </w:pPr>
      <w:r>
        <w:rPr>
          <w:b/>
        </w:rPr>
        <w:t>Introduction</w:t>
      </w:r>
    </w:p>
    <w:p w14:paraId="5CF90E81" w14:textId="77777777" w:rsidR="00E7105B" w:rsidRDefault="00E87998" w:rsidP="005E6F93">
      <w:r>
        <w:tab/>
      </w:r>
    </w:p>
    <w:p w14:paraId="17DB6A71" w14:textId="3B313B68" w:rsidR="00B26FE6" w:rsidRDefault="00E7105B" w:rsidP="00200155">
      <w:pPr>
        <w:rPr>
          <w:ins w:id="0" w:author="Emmett Jenkins" w:date="2018-10-17T21:50:00Z"/>
        </w:rPr>
      </w:pPr>
      <w:r>
        <w:t xml:space="preserve">Nebular clouds in star forming regions and </w:t>
      </w:r>
      <w:r w:rsidR="00281EEE">
        <w:t>active galactic nuclei (</w:t>
      </w:r>
      <w:r>
        <w:t>AGN</w:t>
      </w:r>
      <w:r w:rsidR="00281EEE">
        <w:t>)</w:t>
      </w:r>
      <w:r>
        <w:t xml:space="preserve"> typically show electron temperatures around </w:t>
      </w:r>
      <w:r>
        <w:rPr>
          <w:i/>
        </w:rPr>
        <w:t>T</w:t>
      </w:r>
      <w:r w:rsidRPr="00C121D6">
        <w:rPr>
          <w:i/>
          <w:vertAlign w:val="subscript"/>
        </w:rPr>
        <w:t>e</w:t>
      </w:r>
      <w:r>
        <w:rPr>
          <w:i/>
        </w:rPr>
        <w:t xml:space="preserve"> </w:t>
      </w:r>
      <w:r>
        <w:t xml:space="preserve">= </w:t>
      </w:r>
      <w:r w:rsidR="00200155">
        <w:t>1.5E4K in the OIII emitting region</w:t>
      </w:r>
      <w:r>
        <w:t xml:space="preserve"> (Osterbrock &amp; Ferland 2006).</w:t>
      </w:r>
    </w:p>
    <w:p w14:paraId="7F7EA7EB" w14:textId="0D95F6EC" w:rsidR="00C26980" w:rsidRDefault="00E7105B" w:rsidP="009B7421">
      <w:r>
        <w:t xml:space="preserve">However, anomalously high values </w:t>
      </w:r>
      <w:r>
        <w:rPr>
          <w:i/>
        </w:rPr>
        <w:t>T</w:t>
      </w:r>
      <w:r w:rsidRPr="00E7085C">
        <w:rPr>
          <w:i/>
          <w:vertAlign w:val="subscript"/>
        </w:rPr>
        <w:t>e</w:t>
      </w:r>
      <w:r>
        <w:t xml:space="preserve"> &gt; 1.54x10</w:t>
      </w:r>
      <w:r w:rsidRPr="00C121D6">
        <w:rPr>
          <w:vertAlign w:val="superscript"/>
        </w:rPr>
        <w:t>4</w:t>
      </w:r>
      <w:r>
        <w:t xml:space="preserve"> have been noticed in surveys for decades without a thorough explanation for the physical mechanism responsibl</w:t>
      </w:r>
      <w:r w:rsidR="003B3E8B">
        <w:t>e for creating such conditions in narrow line emitting AGN</w:t>
      </w:r>
      <w:r w:rsidR="003B3E8B" w:rsidDel="003B3E8B">
        <w:t xml:space="preserve"> </w:t>
      </w:r>
      <w:ins w:id="1" w:author="Emmett Jenkins" w:date="2018-10-31T16:01:00Z">
        <w:r w:rsidR="005A55B2">
          <w:t>(</w:t>
        </w:r>
      </w:ins>
      <w:ins w:id="2" w:author="Emmett Jenkins" w:date="2018-10-09T13:22:00Z">
        <w:r w:rsidR="00BF33AD">
          <w:t xml:space="preserve">Shuder &amp; Osterbrock, 1981, </w:t>
        </w:r>
      </w:ins>
      <w:ins w:id="3" w:author="Chris Richardson" w:date="2018-10-08T22:44:00Z">
        <w:r w:rsidR="009B7421">
          <w:t xml:space="preserve"> </w:t>
        </w:r>
      </w:ins>
      <w:r w:rsidR="00970490">
        <w:t>Komossa &amp; Schulz 1997, Zhang et al., 2013, Richardson et al., 2014</w:t>
      </w:r>
      <w:r w:rsidR="005A55B2">
        <w:t>)</w:t>
      </w:r>
      <w:r w:rsidR="00B11D16">
        <w:t xml:space="preserve">. </w:t>
      </w:r>
      <w:r w:rsidR="009B7421">
        <w:t>While more recent work has started to address the topic head on, signatures of high T</w:t>
      </w:r>
      <w:r w:rsidR="009B7421">
        <w:rPr>
          <w:vertAlign w:val="subscript"/>
        </w:rPr>
        <w:t>e</w:t>
      </w:r>
      <w:r w:rsidR="009B7421">
        <w:t xml:space="preserve"> have been present in small spectroscopic samples of AGN. Shuder &amp; Osterbrock (1981) </w:t>
      </w:r>
      <w:r w:rsidR="0089788D">
        <w:t>show T</w:t>
      </w:r>
      <w:r w:rsidR="0089788D">
        <w:rPr>
          <w:vertAlign w:val="subscript"/>
        </w:rPr>
        <w:t>e</w:t>
      </w:r>
      <w:r w:rsidR="0089788D">
        <w:t xml:space="preserve"> </w:t>
      </w:r>
      <w:r w:rsidR="009410A0">
        <w:t>&gt; 1.7</w:t>
      </w:r>
      <w:r w:rsidR="00747478">
        <w:t>E4 K in 5 of the 12 galaxies for which they measure electron temperature.</w:t>
      </w:r>
      <w:r w:rsidR="007C2537">
        <w:t xml:space="preserve"> </w:t>
      </w:r>
      <w:r w:rsidR="009E19F6">
        <w:t>Shuder &amp; Osterbrock do not include any models in their work, which leaves the question of why such high T</w:t>
      </w:r>
      <w:r w:rsidR="009E19F6">
        <w:rPr>
          <w:vertAlign w:val="subscript"/>
        </w:rPr>
        <w:t>e</w:t>
      </w:r>
      <w:r w:rsidR="009E19F6">
        <w:t xml:space="preserve"> is o</w:t>
      </w:r>
      <w:r w:rsidR="00085CC3">
        <w:t>bserved in some galaxies (I don’t like</w:t>
      </w:r>
      <w:r w:rsidR="009E19F6">
        <w:t xml:space="preserve"> how this is worded).</w:t>
      </w:r>
      <w:r w:rsidR="004101C6">
        <w:t xml:space="preserve"> </w:t>
      </w:r>
    </w:p>
    <w:p w14:paraId="112CD128" w14:textId="3EC207C7" w:rsidR="00DD627D" w:rsidRDefault="004101C6" w:rsidP="00B172D9">
      <w:pPr>
        <w:ind w:firstLine="720"/>
      </w:pPr>
      <w:r>
        <w:t>Komossa &amp; Schulz</w:t>
      </w:r>
      <w:r w:rsidR="00213029">
        <w:t xml:space="preserve"> (1997)</w:t>
      </w:r>
      <w:r>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 xml:space="preserve">Values are assumed for the spectral energy distribution (SED), the blackbody temperature for the background emission source, and a luminosity rate of hydrogen ionizing photons emitted by the galactic nucleus. Along with cloud distance from the emission source and hydrogen </w:t>
      </w:r>
      <w:r w:rsidR="0046620A">
        <w:t>density</w:t>
      </w:r>
      <w:r w:rsidR="00213029">
        <w:t xml:space="preserve"> (n</w:t>
      </w:r>
      <w:r w:rsidR="00213029">
        <w:rPr>
          <w:vertAlign w:val="subscript"/>
        </w:rPr>
        <w:t>H</w:t>
      </w:r>
      <w:r w:rsidR="00213029">
        <w:t>)</w:t>
      </w:r>
      <w:r w:rsidR="00BE0853">
        <w:t xml:space="preserve">, these values can be used to calculate the ionization parameter U. </w:t>
      </w:r>
      <w:r w:rsidR="00E0032B">
        <w:t xml:space="preserve">The wide range of parameters varied leads to a range of log U between -6.58 and +0.42. </w:t>
      </w:r>
      <w:r w:rsidR="00CC0380">
        <w:t>Komossa &amp; Schulz also va</w:t>
      </w:r>
      <w:r w:rsidR="00E0032B">
        <w:t>ry the metallicity of the cloud</w:t>
      </w:r>
      <w:r w:rsidR="00CC0380">
        <w:t>, and stop their models once the hydrogen column density drops below a pre-determined value</w:t>
      </w:r>
      <w:r w:rsidR="00E0032B">
        <w:t>. These input parameters were used in a photoionization code called Cloudy, specifically version 84.03 (Ferland 1993).</w:t>
      </w:r>
      <w:r w:rsidR="00CC0380">
        <w:t xml:space="preserve"> Cloudy then outputs emission line strengths for any requested lines, and these line strengths are used to determine conditions within the cloud. </w:t>
      </w:r>
      <w:r w:rsidR="009C6C65">
        <w:t xml:space="preserve">Talk about how their results work with Te, what were their temperature results? </w:t>
      </w:r>
      <w:r w:rsidR="00213029">
        <w:t>Explain that this is a normal approach to the models.</w:t>
      </w:r>
    </w:p>
    <w:p w14:paraId="533D300B" w14:textId="77777777" w:rsidR="00CC0380" w:rsidRDefault="00CC0380" w:rsidP="00CC0380"/>
    <w:p w14:paraId="51AAB19F" w14:textId="0591AC85" w:rsidR="00FE0EC4" w:rsidRDefault="00235593" w:rsidP="00CC0380">
      <w:r>
        <w:tab/>
        <w:t>Dopita &amp; Sutherland(1995) also model high temperature galaxies, but they employ shocks to reach those high temperatures</w:t>
      </w:r>
      <w:r w:rsidR="00DA2DD4">
        <w:t>, and claim in their abstract that they have solved the temperature problem</w:t>
      </w:r>
      <w:r>
        <w:t xml:space="preserve">. </w:t>
      </w:r>
      <w:r w:rsidR="007A4C58">
        <w:t>To model these shocks, they vary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ins w:id="4" w:author="Emmett Jenkins" w:date="2018-10-31T16:11:00Z">
        <w:r w:rsidR="008773A9">
          <w:t xml:space="preserve">They derive interesting results from their models, including an inverse relationship between shock </w:t>
        </w:r>
      </w:ins>
      <w:ins w:id="5" w:author="Emmett Jenkins" w:date="2018-10-31T16:12:00Z">
        <w:r w:rsidR="008773A9">
          <w:t xml:space="preserve">velocity and electron temperature. </w:t>
        </w:r>
      </w:ins>
      <w:ins w:id="6" w:author="Emmett Jenkins" w:date="2018-10-31T16:13:00Z">
        <w:r w:rsidR="008773A9">
          <w:t xml:space="preserve">Figure 2c shows </w:t>
        </w:r>
      </w:ins>
      <w:ins w:id="7" w:author="Emmett Jenkins" w:date="2018-10-31T16:14:00Z">
        <w:r w:rsidR="008773A9">
          <w:t xml:space="preserve">shock models </w:t>
        </w:r>
      </w:ins>
      <w:ins w:id="8" w:author="Emmett Jenkins" w:date="2018-10-31T16:16:00Z">
        <w:r w:rsidR="00FE0C4F">
          <w:t xml:space="preserve">with a velocity &lt; 500 km </w:t>
        </w:r>
        <w:r w:rsidR="00FE0C4F" w:rsidRPr="00FE0C4F">
          <w:t>s</w:t>
        </w:r>
      </w:ins>
      <w:ins w:id="9" w:author="Emmett Jenkins" w:date="2018-10-31T16:17:00Z">
        <w:r w:rsidR="00FE0C4F">
          <w:t xml:space="preserve"> </w:t>
        </w:r>
        <w:r w:rsidR="00FE0C4F">
          <w:rPr>
            <w:vertAlign w:val="superscript"/>
          </w:rPr>
          <w:t>-</w:t>
        </w:r>
        <w:r w:rsidR="00FE0C4F" w:rsidRPr="00FE0C4F">
          <w:rPr>
            <w:vertAlign w:val="superscript"/>
          </w:rPr>
          <w:t>1</w:t>
        </w:r>
        <w:r w:rsidR="00FE0C4F">
          <w:rPr>
            <w:vertAlign w:val="superscript"/>
          </w:rPr>
          <w:t xml:space="preserve"> </w:t>
        </w:r>
        <w:r w:rsidR="00FE0C4F">
          <w:t xml:space="preserve">and </w:t>
        </w:r>
      </w:ins>
      <w:ins w:id="10" w:author="Emmett Jenkins" w:date="2018-10-31T16:14:00Z">
        <w:r w:rsidR="008773A9" w:rsidRPr="00FE0C4F">
          <w:t xml:space="preserve">without </w:t>
        </w:r>
        <w:r w:rsidR="008773A9">
          <w:t>a precursor have log[OI]6300/H</w:t>
        </w:r>
        <w:r w:rsidR="008773A9">
          <w:sym w:font="Symbol" w:char="F061"/>
        </w:r>
        <w:r w:rsidR="008773A9">
          <w:t xml:space="preserve"> &gt; -1.0,</w:t>
        </w:r>
      </w:ins>
      <w:ins w:id="11" w:author="Emmett Jenkins" w:date="2018-10-31T16:15:00Z">
        <w:r w:rsidR="008773A9">
          <w:t xml:space="preserve"> and a range of log[OIII]5007/H</w:t>
        </w:r>
        <w:r w:rsidR="008773A9">
          <w:sym w:font="Symbol" w:char="F062"/>
        </w:r>
      </w:ins>
      <w:ins w:id="12" w:author="Emmett Jenkins" w:date="2018-10-31T16:14:00Z">
        <w:r w:rsidR="008773A9">
          <w:t xml:space="preserve"> </w:t>
        </w:r>
      </w:ins>
      <w:ins w:id="13" w:author="Emmett Jenkins" w:date="2018-10-31T16:15:00Z">
        <w:r w:rsidR="008773A9">
          <w:t xml:space="preserve">between </w:t>
        </w:r>
      </w:ins>
      <w:ins w:id="14" w:author="Emmett Jenkins" w:date="2018-10-31T16:17:00Z">
        <w:r w:rsidR="00FE0C4F">
          <w:t>0.25 and -0.25, meaning t</w:t>
        </w:r>
      </w:ins>
      <w:ins w:id="15" w:author="Emmett Jenkins" w:date="2018-10-31T16:18:00Z">
        <w:r w:rsidR="00FE0C4F">
          <w:t>hough these lower velocity shocks produce high electron temperature</w:t>
        </w:r>
      </w:ins>
      <w:ins w:id="16" w:author="Emmett Jenkins" w:date="2018-11-01T00:36:00Z">
        <w:r w:rsidR="00C227CA">
          <w:t xml:space="preserve"> (high enough to reach out hottest data points, but what</w:t>
        </w:r>
      </w:ins>
      <w:ins w:id="17" w:author="Emmett Jenkins" w:date="2018-11-01T00:37:00Z">
        <w:r w:rsidR="00C227CA">
          <w:t>’s the actual Te?)</w:t>
        </w:r>
      </w:ins>
      <w:ins w:id="18" w:author="Emmett Jenkins" w:date="2018-10-31T16:18:00Z">
        <w:r w:rsidR="00FE0C4F">
          <w:t>, these models fall inside the LINER category on diagnostic diagrams. This result is not surprising, because as we have mentioned, LINERs are shocked AGN.</w:t>
        </w:r>
      </w:ins>
    </w:p>
    <w:p w14:paraId="1B07C0EE" w14:textId="57FD992F" w:rsidR="00FE0EC4" w:rsidDel="00987498" w:rsidRDefault="00FE0EC4">
      <w:pPr>
        <w:pStyle w:val="ListParagraph"/>
        <w:numPr>
          <w:ilvl w:val="0"/>
          <w:numId w:val="4"/>
        </w:numPr>
        <w:rPr>
          <w:del w:id="19" w:author="Emmett Jenkins" w:date="2018-11-01T00:35:00Z"/>
        </w:rPr>
        <w:pPrChange w:id="20" w:author="Emmett Jenkins" w:date="2018-10-25T10:17:00Z">
          <w:pPr/>
        </w:pPrChange>
      </w:pPr>
      <w:del w:id="21" w:author="Emmett Jenkins" w:date="2018-11-01T00:35:00Z">
        <w:r w:rsidDel="00987498">
          <w:lastRenderedPageBreak/>
          <w:delText>They have a strange looking 4363 diagram, I’m unsure what I can determine from it</w:delText>
        </w:r>
      </w:del>
    </w:p>
    <w:p w14:paraId="17C28613" w14:textId="5D1A2EC1" w:rsidR="00FE0EC4" w:rsidDel="00987498" w:rsidRDefault="00FE0EC4">
      <w:pPr>
        <w:pStyle w:val="ListParagraph"/>
        <w:numPr>
          <w:ilvl w:val="0"/>
          <w:numId w:val="4"/>
        </w:numPr>
        <w:rPr>
          <w:del w:id="22" w:author="Emmett Jenkins" w:date="2018-11-01T00:35:00Z"/>
        </w:rPr>
        <w:pPrChange w:id="23" w:author="Emmett Jenkins" w:date="2018-10-25T10:17:00Z">
          <w:pPr/>
        </w:pPrChange>
      </w:pPr>
      <w:del w:id="24" w:author="Emmett Jenkins" w:date="2018-11-01T00:35:00Z">
        <w:r w:rsidDel="00987498">
          <w:delText>Their axes are also different from our plot that separates LINERs</w:delText>
        </w:r>
      </w:del>
    </w:p>
    <w:p w14:paraId="2529BF0E" w14:textId="5080920E" w:rsidR="00160D20" w:rsidDel="00987498" w:rsidRDefault="00160D20">
      <w:pPr>
        <w:pStyle w:val="ListParagraph"/>
        <w:numPr>
          <w:ilvl w:val="0"/>
          <w:numId w:val="4"/>
        </w:numPr>
        <w:rPr>
          <w:del w:id="25" w:author="Emmett Jenkins" w:date="2018-11-01T00:35:00Z"/>
        </w:rPr>
        <w:pPrChange w:id="26" w:author="Emmett Jenkins" w:date="2018-10-25T10:17:00Z">
          <w:pPr/>
        </w:pPrChange>
      </w:pPr>
      <w:del w:id="27" w:author="Emmett Jenkins" w:date="2018-11-01T00:35:00Z">
        <w:r w:rsidDel="00987498">
          <w:delText>Pg 475 plot SII ratio seems low for LINERs?</w:delText>
        </w:r>
      </w:del>
    </w:p>
    <w:p w14:paraId="0909ACB8" w14:textId="38690933" w:rsidR="00160D20" w:rsidDel="00987498" w:rsidRDefault="00DA2DD4">
      <w:pPr>
        <w:pStyle w:val="ListParagraph"/>
        <w:numPr>
          <w:ilvl w:val="0"/>
          <w:numId w:val="4"/>
        </w:numPr>
        <w:rPr>
          <w:del w:id="28" w:author="Emmett Jenkins" w:date="2018-11-01T00:35:00Z"/>
        </w:rPr>
        <w:pPrChange w:id="29" w:author="Emmett Jenkins" w:date="2018-10-25T10:17:00Z">
          <w:pPr/>
        </w:pPrChange>
      </w:pPr>
      <w:del w:id="30" w:author="Emmett Jenkins" w:date="2018-11-01T00:35:00Z">
        <w:r w:rsidDel="00987498">
          <w:delText>Fig 2c looks like all LINERs</w:delText>
        </w:r>
      </w:del>
    </w:p>
    <w:p w14:paraId="50980B3A" w14:textId="0E9DD708" w:rsidR="00DA2DD4" w:rsidDel="00C227CA" w:rsidRDefault="00DA2DD4">
      <w:pPr>
        <w:pStyle w:val="ListParagraph"/>
        <w:numPr>
          <w:ilvl w:val="0"/>
          <w:numId w:val="4"/>
        </w:numPr>
        <w:rPr>
          <w:del w:id="31" w:author="Emmett Jenkins" w:date="2018-11-01T00:37:00Z"/>
        </w:rPr>
        <w:pPrChange w:id="32" w:author="Emmett Jenkins" w:date="2018-10-25T10:17:00Z">
          <w:pPr/>
        </w:pPrChange>
      </w:pPr>
      <w:del w:id="33" w:author="Emmett Jenkins" w:date="2018-11-01T00:37:00Z">
        <w:r w:rsidDel="00C227CA">
          <w:delText>Where can I get straight up Te?</w:delText>
        </w:r>
      </w:del>
    </w:p>
    <w:p w14:paraId="6EB16C34" w14:textId="47A0F331" w:rsidR="003111FE" w:rsidDel="00C227CA" w:rsidRDefault="003111FE">
      <w:pPr>
        <w:pStyle w:val="ListParagraph"/>
        <w:numPr>
          <w:ilvl w:val="0"/>
          <w:numId w:val="4"/>
        </w:numPr>
        <w:rPr>
          <w:del w:id="34" w:author="Emmett Jenkins" w:date="2018-11-01T00:37:00Z"/>
        </w:rPr>
        <w:pPrChange w:id="35" w:author="Emmett Jenkins" w:date="2018-10-25T10:17:00Z">
          <w:pPr/>
        </w:pPrChange>
      </w:pPr>
      <w:del w:id="36" w:author="Emmett Jenkins" w:date="2018-11-01T00:37:00Z">
        <w:r w:rsidDel="00C227CA">
          <w:delText xml:space="preserve">Why </w:delText>
        </w:r>
        <w:r w:rsidR="00DC434F" w:rsidDel="00C227CA">
          <w:delText>do the highest shock velocities give lowest Te?</w:delText>
        </w:r>
      </w:del>
    </w:p>
    <w:p w14:paraId="765DDB9C" w14:textId="21640A4F" w:rsidR="00DC434F" w:rsidDel="00785CCE" w:rsidRDefault="00DC434F" w:rsidP="00187B78">
      <w:pPr>
        <w:rPr>
          <w:del w:id="37" w:author="Emmett Jenkins" w:date="2018-11-01T00:37:00Z"/>
        </w:rPr>
      </w:pPr>
      <w:del w:id="38" w:author="Emmett Jenkins" w:date="2018-11-08T10:01:00Z">
        <w:r w:rsidDel="00A174BB">
          <w:delText>Look at Figure 2s and pull out comparisons of their sim placement/our data</w:delText>
        </w:r>
      </w:del>
    </w:p>
    <w:p w14:paraId="01B47BE4" w14:textId="08BF180D" w:rsidR="00187B78" w:rsidRDefault="00187B78" w:rsidP="0088120E">
      <w:pPr>
        <w:rPr>
          <w:ins w:id="39" w:author="Emmett Jenkins" w:date="2018-11-01T10:37:00Z"/>
        </w:rPr>
      </w:pPr>
    </w:p>
    <w:p w14:paraId="79A3FD1F" w14:textId="6D9A9A66" w:rsidR="00DC434F" w:rsidRDefault="000565BB">
      <w:pPr>
        <w:pStyle w:val="ListParagraph"/>
        <w:numPr>
          <w:ilvl w:val="0"/>
          <w:numId w:val="4"/>
        </w:numPr>
        <w:rPr>
          <w:ins w:id="40" w:author="Emmett Jenkins" w:date="2018-11-01T10:40:00Z"/>
        </w:rPr>
        <w:pPrChange w:id="41" w:author="Emmett Jenkins" w:date="2018-11-01T00:37:00Z">
          <w:pPr/>
        </w:pPrChange>
      </w:pPr>
      <w:ins w:id="42" w:author="Emmett Jenkins" w:date="2018-11-01T10:40:00Z">
        <w:r>
          <w:t>5007/4959 = 3/1 so use this to calculate electron temperature from the plots</w:t>
        </w:r>
      </w:ins>
    </w:p>
    <w:p w14:paraId="036FA85D" w14:textId="434B3544" w:rsidR="000565BB" w:rsidRDefault="000565BB">
      <w:pPr>
        <w:pStyle w:val="ListParagraph"/>
        <w:numPr>
          <w:ilvl w:val="0"/>
          <w:numId w:val="4"/>
        </w:numPr>
        <w:rPr>
          <w:ins w:id="43" w:author="Emmett Jenkins" w:date="2018-11-01T10:41:00Z"/>
        </w:rPr>
        <w:pPrChange w:id="44" w:author="Emmett Jenkins" w:date="2018-11-01T00:37:00Z">
          <w:pPr/>
        </w:pPrChange>
      </w:pPr>
      <w:ins w:id="45" w:author="Emmett Jenkins" w:date="2018-11-01T10:41:00Z">
        <w:r>
          <w:t>Assume a density of 10^3 and based off those ratios, these give you XXX electron temperature etc. cite O&amp;F</w:t>
        </w:r>
      </w:ins>
    </w:p>
    <w:p w14:paraId="36284E28" w14:textId="77777777" w:rsidR="000565BB" w:rsidRDefault="000565BB">
      <w:pPr>
        <w:pStyle w:val="ListParagraph"/>
        <w:numPr>
          <w:ilvl w:val="0"/>
          <w:numId w:val="4"/>
        </w:numPr>
        <w:pPrChange w:id="46" w:author="Emmett Jenkins" w:date="2018-11-01T00:37:00Z">
          <w:pPr/>
        </w:pPrChange>
      </w:pPr>
    </w:p>
    <w:p w14:paraId="6D690975" w14:textId="101E9BA1" w:rsidR="00CC0380" w:rsidRDefault="00212293" w:rsidP="00CC0380">
      <w:pPr>
        <w:rPr>
          <w:ins w:id="47" w:author="Emmett Jenkins" w:date="2018-11-01T09:40:00Z"/>
        </w:rPr>
      </w:pPr>
      <w:r>
        <w:t xml:space="preserve">Though this shock heating provides high electron temperatures, nearly all of these shock heated galaxies are LINERs, or low ionization narrow emission line regions. LINERs are shock heated AGN, but these results do not provide an explanation for the high temperature </w:t>
      </w:r>
      <w:del w:id="48" w:author="Emmett Jenkins" w:date="2018-11-15T10:20:00Z">
        <w:r w:rsidDel="00A906FF">
          <w:delText xml:space="preserve">non-LINER </w:delText>
        </w:r>
      </w:del>
      <w:ins w:id="49" w:author="Emmett Jenkins" w:date="2018-11-15T10:20:00Z">
        <w:r w:rsidR="00A906FF">
          <w:t xml:space="preserve">photoionized </w:t>
        </w:r>
      </w:ins>
      <w:r>
        <w:t>AGN</w:t>
      </w:r>
      <w:del w:id="50" w:author="Emmett Jenkins" w:date="2018-11-15T10:20:00Z">
        <w:r w:rsidDel="00A906FF">
          <w:delText xml:space="preserve"> (clean up the wording</w:delText>
        </w:r>
      </w:del>
      <w:del w:id="51" w:author="Emmett Jenkins" w:date="2018-11-15T10:21:00Z">
        <w:r w:rsidDel="00A906FF">
          <w:delText>)</w:delText>
        </w:r>
      </w:del>
      <w:r>
        <w:t xml:space="preserve">. </w:t>
      </w:r>
      <w:del w:id="52" w:author="Emmett Jenkins" w:date="2018-11-15T10:23:00Z">
        <w:r w:rsidR="00DC434F" w:rsidDel="0038297B">
          <w:delText xml:space="preserve">Be specific, which plots am I looking at, etc. explain that the temperature problem is high temperature in AGN, not LINERs. </w:delText>
        </w:r>
      </w:del>
      <w:ins w:id="53" w:author="Emmett Jenkins" w:date="2018-11-15T10:23:00Z">
        <w:r w:rsidR="0038297B">
          <w:t>The temperature problem requires a solution for photoionzed AGN, so this group’s results leave the question unanswered.</w:t>
        </w:r>
      </w:ins>
      <w:bookmarkStart w:id="54" w:name="_GoBack"/>
      <w:bookmarkEnd w:id="54"/>
    </w:p>
    <w:p w14:paraId="029B5224" w14:textId="22C631A4" w:rsidR="00A976A2" w:rsidRDefault="00A976A2" w:rsidP="00CC0380">
      <w:ins w:id="55" w:author="Emmett Jenkins" w:date="2018-11-01T09:40:00Z">
        <w:r>
          <w:tab/>
        </w:r>
      </w:ins>
      <w:r>
        <w:t>Groves, Dopita &amp; Sutherland (</w:t>
      </w:r>
      <w:r w:rsidR="00A7380D">
        <w:t>2004) incorporate dust in their models in an attempt to increase electron temperature due to photoelectric heating</w:t>
      </w:r>
      <w:r w:rsidR="00590482">
        <w:t>, which at the time was a new approach. This group also uses the MAPPINGS III code (citation and edition? They don’t give one</w:t>
      </w:r>
      <w:r w:rsidR="000565BB">
        <w:t>, CHECK PAPER I, just leave it</w:t>
      </w:r>
      <w:r w:rsidR="00590482">
        <w:t>)</w:t>
      </w:r>
      <w:r w:rsidR="000565BB">
        <w:t xml:space="preserve"> </w:t>
      </w:r>
      <w:r w:rsidR="00590482">
        <w:t xml:space="preserve">instead of CLOUDY to do their models. </w:t>
      </w:r>
      <w:r w:rsidR="00075912">
        <w:t xml:space="preserve">Notably, they include a </w:t>
      </w:r>
      <w:r w:rsidR="00BC320B">
        <w:t>narrower</w:t>
      </w:r>
      <w:r w:rsidR="00075912">
        <w:t xml:space="preserve"> range of parameters than Dopita &amp; Sutherland in 1995. They vary n</w:t>
      </w:r>
      <w:r w:rsidR="00075912">
        <w:rPr>
          <w:vertAlign w:val="subscript"/>
        </w:rPr>
        <w:t>H</w:t>
      </w:r>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xml:space="preserve">, metallicity from 0.25 – 4 times the solar value, and power law index </w:t>
      </w:r>
      <w:r w:rsidR="00075912">
        <w:sym w:font="Symbol" w:char="F061"/>
      </w:r>
      <w:r w:rsidR="00075912">
        <w:t xml:space="preserve"> from -1.2 to -2.0</w:t>
      </w:r>
      <w:r w:rsidR="00590482">
        <w:t xml:space="preserve">. </w:t>
      </w:r>
      <w:del w:id="56" w:author="Emmett Jenkins" w:date="2018-11-07T16:31:00Z">
        <w:r w:rsidR="00BC320B" w:rsidDel="000B3DE8">
          <w:delText xml:space="preserve">Dust content is varied </w:delText>
        </w:r>
      </w:del>
      <w:del w:id="57" w:author="Emmett Jenkins" w:date="2018-11-07T16:30:00Z">
        <w:r w:rsidR="00BC320B" w:rsidDel="000B3DE8">
          <w:delText>from XXX-XXX</w:delText>
        </w:r>
      </w:del>
      <w:del w:id="58" w:author="Emmett Jenkins" w:date="2018-11-07T16:31:00Z">
        <w:r w:rsidR="00BC320B" w:rsidDel="000B3DE8">
          <w:delText>, and t</w:delText>
        </w:r>
      </w:del>
      <w:ins w:id="59" w:author="Emmett Jenkins" w:date="2018-11-07T16:31:00Z">
        <w:r w:rsidR="000B3DE8">
          <w:t>T</w:t>
        </w:r>
      </w:ins>
      <w:r w:rsidR="00BC320B">
        <w:t>he</w:t>
      </w:r>
      <w:r w:rsidR="00590482">
        <w:t xml:space="preserve"> ionization parameter U is varied from -4.0 &lt; log U &lt; 0.0 in intervals of -0.3, -0.6, and -1.0 dex</w:t>
      </w:r>
      <w:del w:id="60" w:author="Emmett Jenkins" w:date="2018-11-15T10:19:00Z">
        <w:r w:rsidR="00590482" w:rsidDel="00A906FF">
          <w:delText>(should this be -4.0 – 0 to stay consistent with my notation above?)</w:delText>
        </w:r>
        <w:r w:rsidR="000B3DE8" w:rsidDel="00A906FF">
          <w:delText>,</w:delText>
        </w:r>
      </w:del>
      <w:ins w:id="61" w:author="Emmett Jenkins" w:date="2018-11-15T10:19:00Z">
        <w:r w:rsidR="00A906FF">
          <w:t>,</w:t>
        </w:r>
      </w:ins>
      <w:r w:rsidR="000B3DE8">
        <w:t xml:space="preserve"> and they vary grain content proportional with metallicity, though they claim this is a gross over simplification and cannot be justified, but it’s the simplest way to model the grain content</w:t>
      </w:r>
      <w:r w:rsidR="00590482">
        <w:t xml:space="preserve">.  </w:t>
      </w:r>
      <w:r w:rsidR="001749FD">
        <w:t xml:space="preserve">Their models show higher electron temperatures with higher grain content, and they mention that including grains in their models helps alleviate some of the temperature problem, though more work is needed. </w:t>
      </w:r>
    </w:p>
    <w:p w14:paraId="63F4173F" w14:textId="655430E0" w:rsidR="008B10DC" w:rsidDel="00BD252E" w:rsidRDefault="000B3DE8" w:rsidP="00DD28B6">
      <w:pPr>
        <w:rPr>
          <w:del w:id="62" w:author="Emmett Jenkins" w:date="2018-11-07T16:32:00Z"/>
        </w:rPr>
      </w:pPr>
      <w:r>
        <w:tab/>
        <w:t>Richardson et al. (2014) investigate the effects of density, ionization, grains and metallicity on AGN gas, and refer to many of the studies mentioned above. They mention that Komossa &amp; Schulz drastically overestimate OI emission with high density values, which likely means that high density doesn’t exist. Instead, increasing density increases O emission but doesn’t affect H</w:t>
      </w:r>
      <w:r>
        <w:sym w:font="Symbol" w:char="F061"/>
      </w:r>
      <w:r>
        <w:t xml:space="preserve"> or H</w:t>
      </w:r>
      <w:r>
        <w:sym w:font="Symbol" w:char="F062"/>
      </w:r>
      <w:r>
        <w:t xml:space="preserve"> emission, so different emission line ratios are observed. (What else do I need to add here?) They also touch on the cooling effect of metals in the gas, explaining that increased metallicity can cool the gas and decrease electron temperatures. However, it may be the case that AGN with low metallicity values are rare, meaning that may not be a sufficient explanation for the high electron temperatures seen in some samples. Grains are shown to increase electron temperatures through photoelectric heating and can reproduce high ionization AGN T</w:t>
      </w:r>
      <w:r>
        <w:rPr>
          <w:vertAlign w:val="subscript"/>
        </w:rPr>
        <w:t>e</w:t>
      </w:r>
      <w:r>
        <w:t xml:space="preserve"> but miss the mark with the highest ionization AGN in the sample. </w:t>
      </w:r>
      <w:r w:rsidR="00974528">
        <w:t>Interestingly, they also include a model of cosmic rays, which would provide another excitation mechanism on top of photoionization, but their model shows negligible effects on T</w:t>
      </w:r>
      <w:r w:rsidR="00974528">
        <w:rPr>
          <w:vertAlign w:val="subscript"/>
        </w:rPr>
        <w:t>e</w:t>
      </w:r>
      <w:r w:rsidR="00974528">
        <w:t>.</w:t>
      </w:r>
      <w:r w:rsidR="003F3BD4">
        <w:t xml:space="preserve"> Also notable is this group’s approach to modeling. They use a local optimally emitting cloud (LOC) model, which treats the NLR as a sum of many individual gas clouds distributed around the central source. Individual clouds were modeled using CLOUDY 10.0, </w:t>
      </w:r>
      <w:r w:rsidR="00EF29B1">
        <w:t>These models were stopped once T</w:t>
      </w:r>
      <w:r w:rsidR="00EF29B1">
        <w:rPr>
          <w:vertAlign w:val="subscript"/>
        </w:rPr>
        <w:t>e</w:t>
      </w:r>
      <w:r w:rsidR="00EF29B1">
        <w:t xml:space="preserve"> exceeded 100,000K or fell below 4000K, as temperatures above that range contribute primarily to X-Ray emission and temperatures any lower contribute primarily to IR emission. </w:t>
      </w:r>
      <w:r w:rsidR="00EC7D6D">
        <w:t xml:space="preserve">They then integrate over </w:t>
      </w:r>
      <w:r w:rsidR="005B34CD">
        <w:t>radial distance and density distributions to account for the NLR as a whole.</w:t>
      </w:r>
      <w:ins w:id="63" w:author="Emmett Jenkins" w:date="2018-11-14T16:41:00Z">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NLR, and </w:t>
        </w:r>
        <w:r w:rsidR="002F3629">
          <w:lastRenderedPageBreak/>
          <w:t>simulating this as numerous individual clouds can more accurately represent that. For example, if we observe high electron temperature and low metallicity from a NLR, it is likely that the entire NLR isn</w:t>
        </w:r>
      </w:ins>
      <w:ins w:id="64" w:author="Emmett Jenkins" w:date="2018-11-14T16:43:00Z">
        <w:r w:rsidR="002F3629">
          <w:t>’t homogenously high temperature and low metallicity, but there could be pockets of low temperature and high metallicity, and this method can simulate that variation.</w:t>
        </w:r>
      </w:ins>
    </w:p>
    <w:p w14:paraId="210BF7F9" w14:textId="5AD81AEA" w:rsidR="00BD252E" w:rsidRDefault="00BD252E">
      <w:pPr>
        <w:rPr>
          <w:ins w:id="65" w:author="Emmett Jenkins" w:date="2018-11-08T10:38:00Z"/>
        </w:rPr>
        <w:pPrChange w:id="66" w:author="Emmett Jenkins" w:date="2018-11-01T09:58:00Z">
          <w:pPr>
            <w:ind w:firstLine="720"/>
          </w:pPr>
        </w:pPrChange>
      </w:pPr>
      <w:ins w:id="67" w:author="Emmett Jenkins" w:date="2018-11-08T10:38:00Z">
        <w:r>
          <w:tab/>
        </w:r>
      </w:ins>
    </w:p>
    <w:p w14:paraId="7F75674F" w14:textId="605E6D0B" w:rsidR="00DD28B6" w:rsidRDefault="00DD28B6" w:rsidP="00DD28B6">
      <w:pPr>
        <w:rPr>
          <w:ins w:id="68" w:author="Emmett Jenkins" w:date="2018-11-14T16:46:00Z"/>
        </w:rPr>
      </w:pPr>
      <w:ins w:id="69" w:author="Emmett Jenkins" w:date="2018-11-08T09:54:00Z">
        <w:r>
          <w:tab/>
        </w:r>
      </w:ins>
      <w:ins w:id="70" w:author="Emmett Jenkins" w:date="2018-11-08T10:08:00Z">
        <w:r w:rsidR="00AB66D3">
          <w:t xml:space="preserve">Zhang Liang and Hammer (2013) mention that the temperature problem is still unsolved. They explain </w:t>
        </w:r>
      </w:ins>
      <w:ins w:id="71" w:author="Emmett Jenkins" w:date="2018-11-08T10:09:00Z">
        <w:r w:rsidR="00AB66D3">
          <w:t xml:space="preserve">though shock models have been investigated, but it is generally believed that photoionization is the dominant excitation mechanism in most AGN. In addition, shock models require shocks that permeate throughout the </w:t>
        </w:r>
      </w:ins>
      <w:ins w:id="72" w:author="Emmett Jenkins" w:date="2018-11-08T10:10:00Z">
        <w:r w:rsidR="00AB66D3">
          <w:t xml:space="preserve">NLR, but this proves inconsistent because shock signatures are often not observed. </w:t>
        </w:r>
      </w:ins>
      <w:ins w:id="73" w:author="Emmett Jenkins" w:date="2018-11-08T10:12:00Z">
        <w:r w:rsidR="00B57EDF">
          <w:t xml:space="preserve">They also explain that previous observations have shown that NLR clouds are likely to be dusty in nature, supporting the </w:t>
        </w:r>
      </w:ins>
      <w:ins w:id="74" w:author="Emmett Jenkins" w:date="2018-11-08T10:13:00Z">
        <w:r w:rsidR="00B57EDF">
          <w:t>evidence</w:t>
        </w:r>
      </w:ins>
      <w:ins w:id="75" w:author="Emmett Jenkins" w:date="2018-11-08T10:12:00Z">
        <w:r w:rsidR="00B57EDF">
          <w:t xml:space="preserve"> for higher grain content in these clouds. </w:t>
        </w:r>
      </w:ins>
      <w:ins w:id="76" w:author="Emmett Jenkins" w:date="2018-11-08T10:26:00Z">
        <w:r w:rsidR="00EE6134">
          <w:t xml:space="preserve">Their most successful models </w:t>
        </w:r>
      </w:ins>
      <w:ins w:id="77" w:author="Emmett Jenkins" w:date="2018-11-08T10:27:00Z">
        <w:r w:rsidR="00EE6134">
          <w:t xml:space="preserve">were dusty, radiation-pressure dominated photoionized AGN models that </w:t>
        </w:r>
      </w:ins>
      <w:ins w:id="78" w:author="Emmett Jenkins" w:date="2018-11-08T10:26:00Z">
        <w:r w:rsidR="00EE6134">
          <w:t xml:space="preserve">included nH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ins>
      <w:ins w:id="79" w:author="Emmett Jenkins" w:date="2018-11-08T10:27:00Z">
        <w:r w:rsidR="00EE6134">
          <w:t xml:space="preserve">and a power law index of -1.4, </w:t>
        </w:r>
      </w:ins>
      <w:ins w:id="80" w:author="Emmett Jenkins" w:date="2018-11-08T10:18:00Z">
        <w:r w:rsidR="00E77FFE" w:rsidRPr="00EE6134">
          <w:t xml:space="preserve">In </w:t>
        </w:r>
        <w:r w:rsidR="00E77FFE">
          <w:t xml:space="preserve">addition, they include a discussion of the effects of low metallicity, including decreased metallicity increasing electron temperatures and decreasing the number of </w:t>
        </w:r>
      </w:ins>
      <w:ins w:id="81" w:author="Emmett Jenkins" w:date="2018-11-08T10:19:00Z">
        <w:r w:rsidR="00E77FFE">
          <w:t xml:space="preserve">available high-energy photons to ionize hydrogen. </w:t>
        </w:r>
      </w:ins>
      <w:ins w:id="82" w:author="Emmett Jenkins" w:date="2018-11-08T10:20:00Z">
        <w:r w:rsidR="00D55DE9">
          <w:t xml:space="preserve">Most importantly, they conclude that “some strong [OIII] 4363 emission </w:t>
        </w:r>
      </w:ins>
      <w:ins w:id="83" w:author="Emmett Jenkins" w:date="2018-11-08T10:21:00Z">
        <w:r w:rsidR="00D55DE9">
          <w:t>Seyfert 2 galaxies with T</w:t>
        </w:r>
        <w:r w:rsidR="00D55DE9">
          <w:rPr>
            <w:vertAlign w:val="subscript"/>
          </w:rPr>
          <w:t>e</w:t>
        </w:r>
        <w:r w:rsidR="00D55DE9">
          <w:t xml:space="preserve"> &gt;15000 K can be fitted with dusty AGN model grids at low metallicity (i.e. Z/Z</w:t>
        </w:r>
      </w:ins>
      <w:ins w:id="84" w:author="Emmett Jenkins" w:date="2018-11-08T10:23:00Z">
        <w:r w:rsidR="00D55DE9">
          <w:t>O</w:t>
        </w:r>
      </w:ins>
      <w:ins w:id="85" w:author="Emmett Jenkins" w:date="2018-11-08T10:21:00Z">
        <w:r w:rsidR="00D55DE9">
          <w:t xml:space="preserve"> ~ 1.0)”. </w:t>
        </w:r>
      </w:ins>
      <w:ins w:id="86" w:author="Emmett Jenkins" w:date="2018-11-08T10:28:00Z">
        <w:r w:rsidR="00EE6134">
          <w:t>This conclusion shows the combination of dust and low metallicity is capable of producing strong [OIII] 4363 emission in AGN.</w:t>
        </w:r>
      </w:ins>
    </w:p>
    <w:p w14:paraId="6A1A5ECC" w14:textId="61133C60" w:rsidR="00435476" w:rsidRPr="00435476" w:rsidRDefault="00435476" w:rsidP="00DD28B6">
      <w:pPr>
        <w:rPr>
          <w:ins w:id="87" w:author="Emmett Jenkins" w:date="2018-11-08T10:45:00Z"/>
        </w:rPr>
      </w:pPr>
      <w:ins w:id="88" w:author="Emmett Jenkins" w:date="2018-11-14T16:46:00Z">
        <w:r>
          <w:tab/>
          <w:t xml:space="preserve">Using these previous studies, we can determine a new approach to solving the temperature problem. For our investigation, we have used </w:t>
        </w:r>
      </w:ins>
      <w:ins w:id="89" w:author="Emmett Jenkins" w:date="2018-11-14T16:53:00Z">
        <w:r w:rsidR="00E646DD">
          <w:t xml:space="preserve">a sample of galaxies taken from the Sloan Digital Sky Survey (SDSS), and filtered through this data using a SQL query. We used </w:t>
        </w:r>
      </w:ins>
      <w:ins w:id="90" w:author="Emmett Jenkins" w:date="2018-11-14T16:46:00Z">
        <w:r>
          <w:t>high S/N ratios for the essential emission lines, in</w:t>
        </w:r>
        <w:r w:rsidR="00E646DD">
          <w:t>cluding S/N [OIII] 4363 &gt; 5.0, and w</w:t>
        </w:r>
        <w:r>
          <w:t>e isolate</w:t>
        </w:r>
      </w:ins>
      <w:ins w:id="91" w:author="Emmett Jenkins" w:date="2018-11-14T16:50:00Z">
        <w:r w:rsidR="00E646DD">
          <w:t>d</w:t>
        </w:r>
      </w:ins>
      <w:ins w:id="92" w:author="Emmett Jenkins" w:date="2018-11-14T16:46:00Z">
        <w:r>
          <w:t xml:space="preserve"> galaxies at redshifts </w:t>
        </w:r>
      </w:ins>
      <w:ins w:id="93" w:author="Emmett Jenkins" w:date="2018-11-14T16:49:00Z">
        <w:r>
          <w:t xml:space="preserve">greater than </w:t>
        </w:r>
        <w:r>
          <w:rPr>
            <w:i/>
          </w:rPr>
          <w:t xml:space="preserve">z </w:t>
        </w:r>
        <w:r>
          <w:t xml:space="preserve">= 0.04. </w:t>
        </w:r>
      </w:ins>
      <w:ins w:id="94" w:author="Emmett Jenkins" w:date="2018-11-14T16:58:00Z">
        <w:r w:rsidR="00370506">
          <w:t xml:space="preserve">We do not include any LINERs in our data set because we are focusing on high temperature photoionized AGN, which also means we do not investigate shocks as a possible excitation mechanism. </w:t>
        </w:r>
      </w:ins>
      <w:ins w:id="95" w:author="Emmett Jenkins" w:date="2018-11-14T16:59:00Z">
        <w:r w:rsidR="00370506">
          <w:t>Using (how</w:t>
        </w:r>
      </w:ins>
      <w:ins w:id="96" w:author="Emmett Jenkins" w:date="2018-11-14T17:15:00Z">
        <w:r w:rsidR="00045D38">
          <w:t>’</w:t>
        </w:r>
      </w:ins>
      <w:ins w:id="97" w:author="Emmett Jenkins" w:date="2018-11-14T16:59:00Z">
        <w:r w:rsidR="00370506">
          <w:t xml:space="preserve">d we do this?), we were able to separate galaxies by type so we could focus on AGN. </w:t>
        </w:r>
      </w:ins>
      <w:ins w:id="98" w:author="Emmett Jenkins" w:date="2018-11-14T16:51:00Z">
        <w:r w:rsidR="00E646DD">
          <w:t xml:space="preserve">Using [OIII] 4363, we categorized our galaxies by temperature so we could focus on the high electron temperature outliers in the data set. </w:t>
        </w:r>
      </w:ins>
      <w:ins w:id="99" w:author="Emmett Jenkins" w:date="2018-11-14T16:52:00Z">
        <w:r w:rsidR="00E646DD">
          <w:t xml:space="preserve">We used this background </w:t>
        </w:r>
      </w:ins>
      <w:ins w:id="100" w:author="Emmett Jenkins" w:date="2018-11-14T16:53:00Z">
        <w:r w:rsidR="00E646DD">
          <w:t xml:space="preserve">data set to compare to our models, which were done in Cloudy </w:t>
        </w:r>
      </w:ins>
      <w:ins w:id="101" w:author="Emmett Jenkins" w:date="2018-11-14T16:54:00Z">
        <w:r w:rsidR="00E646DD">
          <w:t xml:space="preserve">(version?). This newer edition of CLOUDY compared to the previously mentioned studies contains more advanced code and has updated atomic data, making our models more accurate and detailed. Our overall approach to the models is similar </w:t>
        </w:r>
      </w:ins>
      <w:ins w:id="102" w:author="Emmett Jenkins" w:date="2018-11-14T16:57:00Z">
        <w:r w:rsidR="00370506">
          <w:t>what previous studies have done. We assume certain characteristics of the cloud, including hydrogen</w:t>
        </w:r>
        <w:r w:rsidR="00FE52DC">
          <w:t xml:space="preserve"> density, ionization parameter </w:t>
        </w:r>
      </w:ins>
      <w:ins w:id="103" w:author="Emmett Jenkins" w:date="2018-11-14T16:58:00Z">
        <w:r w:rsidR="00370506">
          <w:t xml:space="preserve">and metallicity. </w:t>
        </w:r>
      </w:ins>
      <w:ins w:id="104" w:author="Emmett Jenkins" w:date="2018-11-15T10:08:00Z">
        <w:r w:rsidR="00FE52DC">
          <w:t xml:space="preserve">However, our model </w:t>
        </w:r>
      </w:ins>
      <w:ins w:id="105" w:author="Emmett Jenkins" w:date="2018-11-15T10:09:00Z">
        <w:r w:rsidR="002C5C5C">
          <w:t xml:space="preserve">also varies grain content to explore the impact on electron temperature, which </w:t>
        </w:r>
      </w:ins>
      <w:ins w:id="106" w:author="Emmett Jenkins" w:date="2018-11-15T10:10:00Z">
        <w:r w:rsidR="002C5C5C">
          <w:t>provides</w:t>
        </w:r>
      </w:ins>
      <w:ins w:id="107" w:author="Emmett Jenkins" w:date="2018-11-15T10:09:00Z">
        <w:r w:rsidR="002C5C5C">
          <w:t xml:space="preserve"> significant results.</w:t>
        </w:r>
      </w:ins>
      <w:ins w:id="108" w:author="Emmett Jenkins" w:date="2018-11-15T10:10:00Z">
        <w:r w:rsidR="002C5C5C">
          <w:t xml:space="preserve"> We also investigate secondary excitation mechanisms such as turbulence</w:t>
        </w:r>
      </w:ins>
      <w:ins w:id="109" w:author="Emmett Jenkins" w:date="2018-11-15T10:17:00Z">
        <w:r w:rsidR="006F72C3">
          <w:t>, photoelectric heating via grains,</w:t>
        </w:r>
      </w:ins>
      <w:ins w:id="110" w:author="Emmett Jenkins" w:date="2018-11-15T10:10:00Z">
        <w:r w:rsidR="002C5C5C">
          <w:t xml:space="preserve"> and cosmic rays. Turbulence shows interesting results because it gives high Te, but puts the grids in the LINER category.</w:t>
        </w:r>
      </w:ins>
      <w:ins w:id="111" w:author="Emmett Jenkins" w:date="2018-11-15T10:11:00Z">
        <w:r w:rsidR="002C5C5C">
          <w:t xml:space="preserve"> This could be a result of </w:t>
        </w:r>
      </w:ins>
      <w:ins w:id="112" w:author="Emmett Jenkins" w:date="2018-11-15T10:13:00Z">
        <w:r w:rsidR="00E42373">
          <w:t>turbulence being present in some clouds of an AGN NLR and causing high [OIII]4363 obse</w:t>
        </w:r>
        <w:r w:rsidR="006767E7">
          <w:t>rvations and LINER characteristics, though the turbulence doesn</w:t>
        </w:r>
      </w:ins>
      <w:ins w:id="113" w:author="Emmett Jenkins" w:date="2018-11-15T10:15:00Z">
        <w:r w:rsidR="006767E7">
          <w:t xml:space="preserve">’t permeate through the entire NLR. Another unique aspect of our study is that it focuses on </w:t>
        </w:r>
      </w:ins>
      <w:ins w:id="114" w:author="Emmett Jenkins" w:date="2018-11-15T10:18:00Z">
        <w:r w:rsidR="006F72C3">
          <w:t>a robust exploration of the</w:t>
        </w:r>
      </w:ins>
      <w:ins w:id="115" w:author="Emmett Jenkins" w:date="2018-11-15T10:15:00Z">
        <w:r w:rsidR="006767E7">
          <w:t xml:space="preserve"> temperature problem. Numerous studies have touched on the fact that this </w:t>
        </w:r>
      </w:ins>
      <w:ins w:id="116" w:author="Emmett Jenkins" w:date="2018-11-15T10:16:00Z">
        <w:r w:rsidR="006F72C3">
          <w:t xml:space="preserve">problem exists and given attempts at solving it, but our study is the only one we have found to focus specifically on the </w:t>
        </w:r>
      </w:ins>
      <w:ins w:id="117" w:author="Emmett Jenkins" w:date="2018-11-15T10:17:00Z">
        <w:r w:rsidR="006F72C3">
          <w:t>temperature</w:t>
        </w:r>
      </w:ins>
      <w:ins w:id="118" w:author="Emmett Jenkins" w:date="2018-11-15T10:16:00Z">
        <w:r w:rsidR="006F72C3">
          <w:t xml:space="preserve"> </w:t>
        </w:r>
      </w:ins>
      <w:ins w:id="119" w:author="Emmett Jenkins" w:date="2018-11-15T10:17:00Z">
        <w:r w:rsidR="006F72C3">
          <w:t xml:space="preserve">problem with the sole goal of finding a solution. </w:t>
        </w:r>
      </w:ins>
    </w:p>
    <w:p w14:paraId="5E31A094" w14:textId="77777777" w:rsidR="00881A6B" w:rsidRDefault="00881A6B" w:rsidP="00DD28B6">
      <w:pPr>
        <w:rPr>
          <w:ins w:id="120" w:author="Emmett Jenkins" w:date="2018-11-08T10:45:00Z"/>
        </w:rPr>
      </w:pPr>
    </w:p>
    <w:p w14:paraId="4781E272" w14:textId="753B57C3" w:rsidR="00881A6B" w:rsidRDefault="00881A6B" w:rsidP="00881A6B">
      <w:pPr>
        <w:pStyle w:val="ListParagraph"/>
        <w:numPr>
          <w:ilvl w:val="0"/>
          <w:numId w:val="9"/>
        </w:numPr>
        <w:rPr>
          <w:ins w:id="121" w:author="Emmett Jenkins" w:date="2018-11-08T10:54:00Z"/>
        </w:rPr>
        <w:pPrChange w:id="122" w:author="Emmett Jenkins" w:date="2018-11-08T10:45:00Z">
          <w:pPr/>
        </w:pPrChange>
      </w:pPr>
      <w:ins w:id="123" w:author="Emmett Jenkins" w:date="2018-11-08T10:45:00Z">
        <w:r>
          <w:lastRenderedPageBreak/>
          <w:t xml:space="preserve">Maybe </w:t>
        </w:r>
      </w:ins>
      <w:ins w:id="124" w:author="Emmett Jenkins" w:date="2018-11-08T10:47:00Z">
        <w:r>
          <w:t>mention turbulent heating at the end? Shows high te in LINER category but could be that one cloud is getting turbulence while the others don’t so turbulence takes care of the 4363 and then photo ionization takes care of the rest.</w:t>
        </w:r>
      </w:ins>
    </w:p>
    <w:p w14:paraId="196FB364" w14:textId="77777777" w:rsidR="00856799" w:rsidRDefault="00856799">
      <w:pPr>
        <w:rPr>
          <w:ins w:id="125" w:author="Emmett Jenkins" w:date="2018-11-01T10:07:00Z"/>
        </w:rPr>
        <w:pPrChange w:id="126" w:author="Emmett Jenkins" w:date="2018-11-01T09:58:00Z">
          <w:pPr>
            <w:ind w:firstLine="720"/>
          </w:pPr>
        </w:pPrChange>
      </w:pPr>
    </w:p>
    <w:p w14:paraId="25A41448" w14:textId="26F10E13" w:rsidR="008F1094" w:rsidDel="00DA2DD4" w:rsidRDefault="005B34CD">
      <w:pPr>
        <w:pStyle w:val="ListParagraph"/>
        <w:numPr>
          <w:ilvl w:val="0"/>
          <w:numId w:val="3"/>
        </w:numPr>
        <w:rPr>
          <w:ins w:id="127" w:author="Chris Richardson" w:date="2018-10-08T22:48:00Z"/>
          <w:del w:id="128" w:author="Emmett Jenkins" w:date="2018-10-25T10:21:00Z"/>
        </w:rPr>
        <w:pPrChange w:id="129" w:author="Emmett Jenkins" w:date="2018-10-17T23:02:00Z">
          <w:pPr/>
        </w:pPrChange>
      </w:pPr>
      <w:ins w:id="130" w:author="Emmett Jenkins" w:date="2018-11-07T17:11:00Z">
        <w:r w:rsidDel="002D4EAF">
          <w:t xml:space="preserve"> </w:t>
        </w:r>
      </w:ins>
      <w:ins w:id="131" w:author="Chris Richardson" w:date="2018-10-08T22:49:00Z">
        <w:del w:id="132" w:author="Emmett Jenkins" w:date="2018-10-24T23:40:00Z">
          <w:r w:rsidR="00C35121" w:rsidDel="002D4EAF">
            <w:delText>[NOW GO THROUGH KOMOSSA AND SHULTZ 1997 AND SET UP HOW THE MODELLING IS TYPICALLY DONE.]</w:delText>
          </w:r>
        </w:del>
      </w:ins>
    </w:p>
    <w:p w14:paraId="50799809" w14:textId="77777777" w:rsidR="00C35121" w:rsidRDefault="00C35121" w:rsidP="0089788D">
      <w:pPr>
        <w:ind w:firstLine="720"/>
        <w:rPr>
          <w:ins w:id="133" w:author="Chris Richardson" w:date="2018-10-08T22:44:00Z"/>
        </w:rPr>
      </w:pPr>
    </w:p>
    <w:p w14:paraId="086B8D57" w14:textId="2B820F39" w:rsidR="00E40F6A" w:rsidRDefault="00B11D16" w:rsidP="0089788D">
      <w:pPr>
        <w:ind w:firstLine="720"/>
        <w:rPr>
          <w:ins w:id="134" w:author="Chris Richardson" w:date="2018-10-08T21:59:00Z"/>
        </w:rPr>
      </w:pPr>
      <w:r>
        <w:t xml:space="preserve">To model these clouds in the narrow line region, </w:t>
      </w:r>
      <w:commentRangeStart w:id="135"/>
      <w:del w:id="136" w:author="Emmett Jenkins" w:date="2018-10-09T13:32:00Z">
        <w:r w:rsidDel="008E0667">
          <w:delText>we</w:delText>
        </w:r>
        <w:commentRangeEnd w:id="135"/>
        <w:r w:rsidR="003B3E8B" w:rsidDel="008E0667">
          <w:rPr>
            <w:rStyle w:val="CommentReference"/>
          </w:rPr>
          <w:commentReference w:id="135"/>
        </w:r>
        <w:r w:rsidDel="008E0667">
          <w:delText xml:space="preserve"> typically assume some photoionization source</w:delText>
        </w:r>
      </w:del>
      <w:ins w:id="137" w:author="Emmett Jenkins" w:date="2018-10-09T13:32:00Z">
        <w:r w:rsidR="008E0667">
          <w:t>some photoionization source is assumed</w:t>
        </w:r>
      </w:ins>
      <w:r>
        <w:t xml:space="preserve">, such as the accretion disk around a central supermassive black hole in active galactic nuclei (AGN), or stellar radiation in star forming galaxies. This </w:t>
      </w:r>
      <w:r w:rsidR="00281EEE">
        <w:t xml:space="preserve">ionizing radiation </w:t>
      </w:r>
      <w:r>
        <w:t xml:space="preserve">will go through the gas cloud, and </w:t>
      </w:r>
      <w:del w:id="138" w:author="Emmett Jenkins" w:date="2018-10-09T13:33:00Z">
        <w:r w:rsidDel="008E0667">
          <w:delText>we measure spectra</w:delText>
        </w:r>
      </w:del>
      <w:ins w:id="139" w:author="Emmett Jenkins" w:date="2018-10-09T13:33:00Z">
        <w:r w:rsidR="008E0667">
          <w:t>spectra is measured</w:t>
        </w:r>
      </w:ins>
      <w:r>
        <w:t xml:space="preserve"> from this cloud. </w:t>
      </w:r>
      <w:del w:id="140" w:author="Emmett Jenkins" w:date="2018-10-09T13:33:00Z">
        <w:r w:rsidDel="008E0667">
          <w:delText>We can assume reasonable ranges for parameters</w:delText>
        </w:r>
      </w:del>
      <w:ins w:id="141" w:author="Emmett Jenkins" w:date="2018-10-09T13:33:00Z">
        <w:r w:rsidR="008E0667">
          <w:t>Reasonable ranges for parameters</w:t>
        </w:r>
      </w:ins>
      <w:r>
        <w:t xml:space="preserve"> of the cloud </w:t>
      </w:r>
      <w:ins w:id="142" w:author="Emmett Jenkins" w:date="2018-10-09T13:33:00Z">
        <w:r w:rsidR="008E0667">
          <w:t xml:space="preserve">are assumed </w:t>
        </w:r>
      </w:ins>
      <w:r>
        <w:t xml:space="preserve">such as ionization parameter, metallicity, hydrogen density, grain content etc. from previous literature. We can input these conditions into a computer program called CLOUDY that will output emission lines for a galaxy with the given input characteristics. </w:t>
      </w:r>
      <w:r w:rsidR="00A64ED0">
        <w:t>[show realistic ranges in parameters, those predict common temps, show evidence</w:t>
      </w:r>
      <w:del w:id="143" w:author="Emmett Jenkins" w:date="2018-10-17T21:38:00Z">
        <w:r w:rsidR="00A64ED0" w:rsidDel="0089788D">
          <w:delText>][setup history of it, go in order from shudder and osterbrock 1981 dig through 4363 and high te</w:delText>
        </w:r>
        <w:r w:rsidR="003A116C" w:rsidDel="0089788D">
          <w:delText>, dopita w shocks, K&amp;S 1997, groves 2004, r14, zLH]</w:delText>
        </w:r>
      </w:del>
      <w:r w:rsidR="00550ADA">
        <w:t>.</w:t>
      </w:r>
      <w:ins w:id="144" w:author="Emmett Jenkins" w:date="2018-10-17T21:39:00Z">
        <w:r w:rsidR="0089788D">
          <w:t>]</w:t>
        </w:r>
      </w:ins>
      <w:del w:id="145" w:author="Emmett Jenkins" w:date="2018-10-17T21:39:00Z">
        <w:r w:rsidR="00550ADA" w:rsidDel="0089788D">
          <w:delText xml:space="preserve"> </w:delText>
        </w:r>
        <w:r w:rsidR="00703B8C" w:rsidDel="0089788D">
          <w:delText>[typical electron temps, osterbrock ferland,]</w:delText>
        </w:r>
      </w:del>
      <w:r w:rsidR="00A633AE">
        <w:t xml:space="preserve">. As </w:t>
      </w:r>
      <w:r w:rsidR="00BA4AF3">
        <w:t>Zhang, Liang and Hammer (2013) mention, there has been no clear explanation of the temperature problem, and most attempts to explain it have relied on unrealistic combinations of parameters</w:t>
      </w:r>
      <w:r w:rsidR="00750157">
        <w:t xml:space="preserve">. </w:t>
      </w:r>
      <w:r w:rsidR="00D2365A">
        <w:t>Komossa &amp; Schulz (1997) attempted to solve this problem by increasing density, but their density values caused inconsistencies in other measurements</w:t>
      </w:r>
      <w:r w:rsidR="00A768DA">
        <w:t>, specifically OI values</w:t>
      </w:r>
      <w:r w:rsidR="00D2365A">
        <w:t>.</w:t>
      </w:r>
      <w:r w:rsidR="00E40F6A">
        <w:t xml:space="preserve"> Richardson</w:t>
      </w:r>
      <w:r w:rsidR="0087517E">
        <w:t xml:space="preserve"> et al.</w:t>
      </w:r>
      <w:r w:rsidR="00E40F6A">
        <w:t xml:space="preserve"> (2014) investigated the possibility that the temperature problem is actually a density problem causing false readings in the te</w:t>
      </w:r>
      <w:r w:rsidR="006C1684">
        <w:t>mperature sensitive line ratios,</w:t>
      </w:r>
      <w:r w:rsidR="00E40F6A">
        <w:t xml:space="preserve"> but determined that this was not actually the case. </w:t>
      </w:r>
    </w:p>
    <w:p w14:paraId="2E5D7F72" w14:textId="53EF115A" w:rsidR="002764EB" w:rsidRDefault="002764EB" w:rsidP="005E6F93">
      <w:pPr>
        <w:rPr>
          <w:ins w:id="146" w:author="Chris Richardson" w:date="2018-10-08T21:59:00Z"/>
        </w:rPr>
      </w:pPr>
    </w:p>
    <w:p w14:paraId="15799AD7" w14:textId="5F6E322B" w:rsidR="002764EB" w:rsidRDefault="002764EB" w:rsidP="005E6F93">
      <w:pPr>
        <w:rPr>
          <w:ins w:id="147" w:author="Chris Richardson" w:date="2018-10-08T21:59:00Z"/>
        </w:rPr>
      </w:pPr>
      <w:ins w:id="148" w:author="Chris Richardson" w:date="2018-10-08T21:59:00Z">
        <w:r>
          <w:t>---------------------------------------------------------</w:t>
        </w:r>
      </w:ins>
    </w:p>
    <w:p w14:paraId="21877337" w14:textId="4AA788A4" w:rsidR="002764EB" w:rsidRDefault="002764EB" w:rsidP="005E6F93">
      <w:pPr>
        <w:rPr>
          <w:ins w:id="149" w:author="Chris Richardson" w:date="2018-10-08T21:59:00Z"/>
        </w:rPr>
      </w:pPr>
      <w:ins w:id="150" w:author="Chris Richardson" w:date="2018-10-08T21:59:00Z">
        <w:r>
          <w:t>EVERYTHING BELOW THIS LINE IS METHODS]</w:t>
        </w:r>
      </w:ins>
    </w:p>
    <w:p w14:paraId="331470F7" w14:textId="3F658DF7" w:rsidR="002764EB" w:rsidRDefault="002764EB" w:rsidP="005E6F93">
      <w:pPr>
        <w:rPr>
          <w:ins w:id="151" w:author="Chris Richardson" w:date="2018-10-08T21:59:00Z"/>
        </w:rPr>
      </w:pPr>
      <w:ins w:id="152" w:author="Chris Richardson" w:date="2018-10-08T21:59:00Z">
        <w:r>
          <w:t>---------------------------------------------------------</w:t>
        </w:r>
      </w:ins>
    </w:p>
    <w:p w14:paraId="277A744E" w14:textId="77777777" w:rsidR="002764EB" w:rsidRDefault="002764EB" w:rsidP="005E6F93">
      <w:pPr>
        <w:rPr>
          <w:ins w:id="153" w:author="Chris Richardson" w:date="2018-10-08T21:59:00Z"/>
        </w:rPr>
      </w:pPr>
    </w:p>
    <w:p w14:paraId="301A9C70" w14:textId="51EB63EA" w:rsidR="002764EB" w:rsidRDefault="00281EEE" w:rsidP="005E6F93">
      <w:pPr>
        <w:rPr>
          <w:ins w:id="154" w:author="Chris Richardson" w:date="2018-10-08T22:29:00Z"/>
        </w:rPr>
      </w:pPr>
      <w:ins w:id="155" w:author="Chris Richardson" w:date="2018-10-08T22:29:00Z">
        <w:r>
          <w:t>Our research focuses on this temperature problem in narrow line region (NLR) emitting Active Galactic Nuclei (AGN) [move farther down]</w:t>
        </w:r>
      </w:ins>
    </w:p>
    <w:p w14:paraId="3029E2B7" w14:textId="77777777" w:rsidR="00281EEE" w:rsidRDefault="00281EEE" w:rsidP="005E6F93"/>
    <w:p w14:paraId="5D820A8B" w14:textId="4BC1F219" w:rsidR="00D040E2" w:rsidRDefault="00CA5EC0" w:rsidP="005E6F93">
      <w:pPr>
        <w:ind w:firstLine="720"/>
      </w:pPr>
      <w:r>
        <w:t>Our research uses data from the</w:t>
      </w:r>
      <w:r w:rsidR="00750157">
        <w:t xml:space="preserve"> Sloan Digital</w:t>
      </w:r>
      <w:r w:rsidR="001D2958">
        <w:t xml:space="preserve"> Sky Survey as well as constraints on galaxy type</w:t>
      </w:r>
      <w:r w:rsidR="00044315">
        <w:t>s</w:t>
      </w:r>
      <w:r w:rsidR="001D2958">
        <w:t xml:space="preserve"> established in Kewley et al. to separate our data set by galaxy type. </w:t>
      </w:r>
      <w:r w:rsidR="00966CE0">
        <w:t>Interestingly, our data set contains no LINERs</w:t>
      </w:r>
      <w:r w:rsidR="001D2958">
        <w:t xml:space="preserve">. </w:t>
      </w:r>
      <w:r w:rsidR="00B312A8">
        <w:t>Shock-wave heating is a possible heating mechanism, but LINERs are shocked AGN, so because we have no LINERs, we do not explore shocks.</w:t>
      </w:r>
    </w:p>
    <w:p w14:paraId="60DB5607" w14:textId="54252094" w:rsidR="001D2958" w:rsidRDefault="001D2958" w:rsidP="005E6F93">
      <w:r>
        <w:tab/>
        <w:t>We plot our SDSS data set on a collection of diagnostic diagrams in order to categorize them by characteristic conditions</w:t>
      </w:r>
      <w:r w:rsidR="007C6C45">
        <w:t xml:space="preserve"> and type</w:t>
      </w:r>
      <w:r>
        <w:t>. The most popular and useful of these is the BPT Diagram, presented by Baldwin, Phillips and Terlevich in 1981. The BPT Diagram is a log[OIII]</w:t>
      </w:r>
      <w:r w:rsidR="00007F0E" w:rsidRPr="00007F0E">
        <w:t xml:space="preserve"> </w:t>
      </w:r>
      <w:r w:rsidR="00007F0E">
        <w:sym w:font="Symbol" w:char="F06C"/>
      </w:r>
      <w:r>
        <w:t>5007/H</w:t>
      </w:r>
      <w:r>
        <w:sym w:font="Symbol" w:char="F062"/>
      </w:r>
      <w:r>
        <w:t xml:space="preserve"> vs. log[NII]</w:t>
      </w:r>
      <w:r w:rsidR="00007F0E" w:rsidRPr="00007F0E">
        <w:t xml:space="preserve"> </w:t>
      </w:r>
      <w:r w:rsidR="00007F0E">
        <w:sym w:font="Symbol" w:char="F06C"/>
      </w:r>
      <w:r>
        <w:t>6584/H</w:t>
      </w:r>
      <w:r>
        <w:sym w:font="Symbol" w:char="F061"/>
      </w:r>
      <w:r w:rsidR="00007F0E">
        <w:t xml:space="preserve"> plot that conveniently separates AGN from Star Forming (SF) galaxies, composites, and ambiguous objects, all of which are contained in our data set.  </w:t>
      </w:r>
      <w:r w:rsidR="005470F4">
        <w:t>log[OIII]</w:t>
      </w:r>
      <w:r w:rsidR="005470F4" w:rsidRPr="00007F0E">
        <w:t xml:space="preserve"> </w:t>
      </w:r>
      <w:r w:rsidR="005470F4">
        <w:sym w:font="Symbol" w:char="F06C"/>
      </w:r>
      <w:r w:rsidR="005470F4">
        <w:t>5007/H</w:t>
      </w:r>
      <w:r w:rsidR="005470F4">
        <w:sym w:font="Symbol" w:char="F062"/>
      </w:r>
      <w:r w:rsidR="005470F4">
        <w:t xml:space="preserve"> is a hydrogen density and ionization sensitive line ratio, and log[NII]</w:t>
      </w:r>
      <w:r w:rsidR="005470F4" w:rsidRPr="00007F0E">
        <w:t xml:space="preserve"> </w:t>
      </w:r>
      <w:r w:rsidR="005470F4">
        <w:sym w:font="Symbol" w:char="F06C"/>
      </w:r>
      <w:r w:rsidR="005470F4">
        <w:t>6584/H</w:t>
      </w:r>
      <w:r w:rsidR="005470F4">
        <w:sym w:font="Symbol" w:char="F061"/>
      </w:r>
      <w:r w:rsidR="005470F4">
        <w:t xml:space="preserve"> is primarily sensitive to ionization. We used this log[NII]</w:t>
      </w:r>
      <w:r w:rsidR="005470F4" w:rsidRPr="00007F0E">
        <w:t xml:space="preserve"> </w:t>
      </w:r>
      <w:r w:rsidR="005470F4">
        <w:sym w:font="Symbol" w:char="F06C"/>
      </w:r>
      <w:r w:rsidR="005470F4">
        <w:t>6584/H</w:t>
      </w:r>
      <w:r w:rsidR="005470F4">
        <w:sym w:font="Symbol" w:char="F061"/>
      </w:r>
      <w:r w:rsidR="005470F4">
        <w:t xml:space="preserve"> ratio again when we separate our galaxies by temperature, in a log[OIII]</w:t>
      </w:r>
      <w:r w:rsidR="005470F4" w:rsidRPr="00007F0E">
        <w:t xml:space="preserve"> </w:t>
      </w:r>
      <w:r w:rsidR="005470F4">
        <w:sym w:font="Symbol" w:char="F06C"/>
      </w:r>
      <w:r w:rsidR="005470F4">
        <w:t>5007/4363 vs. log[NII]</w:t>
      </w:r>
      <w:r w:rsidR="005470F4" w:rsidRPr="00007F0E">
        <w:t xml:space="preserve"> </w:t>
      </w:r>
      <w:r w:rsidR="005470F4">
        <w:sym w:font="Symbol" w:char="F06C"/>
      </w:r>
      <w:r w:rsidR="005470F4">
        <w:t>6584/H</w:t>
      </w:r>
      <w:r w:rsidR="005470F4">
        <w:sym w:font="Symbol" w:char="F061"/>
      </w:r>
      <w:r w:rsidR="005470F4">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t xml:space="preserve">By comparing different iterations of simulations with these plots of our data </w:t>
      </w:r>
      <w:r w:rsidR="004D5659">
        <w:lastRenderedPageBreak/>
        <w:t>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p>
    <w:p w14:paraId="59803B16" w14:textId="62240561" w:rsidR="00907B7F" w:rsidRDefault="004D5659" w:rsidP="005E6F93">
      <w:r>
        <w:tab/>
      </w:r>
    </w:p>
    <w:p w14:paraId="27678E17" w14:textId="77777777" w:rsidR="00D040E2" w:rsidRDefault="00D040E2" w:rsidP="005E6F93"/>
    <w:p w14:paraId="4AC2CCB1" w14:textId="0748777B" w:rsidR="00D040E2" w:rsidRDefault="00A878A5" w:rsidP="005E6F93">
      <w:r>
        <w:t>ZLH</w:t>
      </w:r>
      <w:r w:rsidR="00D9767F">
        <w:t xml:space="preserve"> find the high Te Seyfert 2 show low metallicity Fig 7</w:t>
      </w:r>
    </w:p>
    <w:p w14:paraId="5E3A606F" w14:textId="4A588391" w:rsidR="00CA0250" w:rsidRDefault="00CA0250" w:rsidP="005E6F93">
      <w:r>
        <w:t>LINERs and composites show Te “far too high to be explained by only stellar photoionization”</w:t>
      </w:r>
    </w:p>
    <w:p w14:paraId="217F7F8D" w14:textId="77777777" w:rsidR="00CA0250" w:rsidRPr="00CA0250" w:rsidRDefault="00CA0250" w:rsidP="00CA0250">
      <w:pPr>
        <w:rPr>
          <w:rFonts w:ascii="Times New Roman" w:eastAsia="Times New Roman" w:hAnsi="Times New Roman" w:cs="Times New Roman"/>
        </w:rPr>
      </w:pPr>
      <w:r w:rsidRPr="00CA0250">
        <w:rPr>
          <w:rFonts w:ascii="Times New Roman" w:eastAsia="Times New Roman" w:hAnsi="Times New Roman" w:cs="Times New Roman"/>
        </w:rPr>
        <w:t xml:space="preserve">Some strong [O III] λ4363 emission Seyfert 2 galaxies with Te &gt; 15 000 K can be fitted with dusty AGN model grids at low metallicity (i.e. Z/Z </w:t>
      </w:r>
      <w:r w:rsidRPr="00CA0250">
        <w:rPr>
          <w:rFonts w:ascii="MS Mincho" w:eastAsia="MS Mincho" w:hAnsi="MS Mincho" w:cs="MS Mincho"/>
        </w:rPr>
        <w:t>∼</w:t>
      </w:r>
      <w:r w:rsidRPr="00CA0250">
        <w:rPr>
          <w:rFonts w:ascii="Times New Roman" w:eastAsia="Times New Roman" w:hAnsi="Times New Roman" w:cs="Times New Roman"/>
        </w:rPr>
        <w:t xml:space="preserve"> 1).</w:t>
      </w:r>
    </w:p>
    <w:p w14:paraId="40BC39D4" w14:textId="77777777" w:rsidR="00CA0250" w:rsidRDefault="00CA0250" w:rsidP="005E6F93"/>
    <w:p w14:paraId="2E336EF4" w14:textId="77777777" w:rsidR="00D040E2" w:rsidRDefault="00D040E2" w:rsidP="005E6F93"/>
    <w:p w14:paraId="06345984" w14:textId="77777777" w:rsidR="00D040E2" w:rsidRDefault="00D040E2" w:rsidP="005E6F93"/>
    <w:p w14:paraId="215ACC63" w14:textId="79E1BDE9" w:rsidR="00D040E2" w:rsidRDefault="00D040E2" w:rsidP="005E6F93">
      <w:pPr>
        <w:rPr>
          <w:b/>
        </w:rPr>
      </w:pPr>
      <w:r>
        <w:rPr>
          <w:b/>
        </w:rPr>
        <w:t>References</w:t>
      </w:r>
      <w:ins w:id="156" w:author="Chris Richardson" w:date="2018-10-08T22:04:00Z">
        <w:r w:rsidR="00E7105B">
          <w:rPr>
            <w:b/>
          </w:rPr>
          <w:t xml:space="preserve"> </w:t>
        </w:r>
        <w:del w:id="157" w:author="Emmett Jenkins" w:date="2018-10-31T16:04:00Z">
          <w:r w:rsidR="00E7105B" w:rsidDel="005A55B2">
            <w:rPr>
              <w:b/>
            </w:rPr>
            <w:delText>[I commented on this in a previous draft…you need to put these in actual citation format]</w:delText>
          </w:r>
        </w:del>
      </w:ins>
    </w:p>
    <w:p w14:paraId="2E6B7A96" w14:textId="77777777" w:rsidR="006C687B" w:rsidRDefault="006C687B" w:rsidP="001843A2">
      <w:pPr>
        <w:widowControl w:val="0"/>
        <w:autoSpaceDE w:val="0"/>
        <w:autoSpaceDN w:val="0"/>
        <w:adjustRightInd w:val="0"/>
        <w:spacing w:line="940" w:lineRule="atLeast"/>
        <w:rPr>
          <w:ins w:id="158" w:author="Emmett Jenkins" w:date="2018-10-09T12:17:00Z"/>
          <w:rFonts w:ascii="Times" w:hAnsi="Times" w:cs="Calibri"/>
          <w:color w:val="000000" w:themeColor="text1"/>
        </w:rPr>
      </w:pPr>
      <w:ins w:id="159" w:author="Emmett Jenkins" w:date="2018-10-09T12:17:00Z">
        <w:r w:rsidRPr="006C687B">
          <w:rPr>
            <w:rFonts w:ascii="Times" w:hAnsi="Times" w:cs="Calibri"/>
            <w:color w:val="000000" w:themeColor="text1"/>
            <w:rPrChange w:id="160" w:author="Emmett Jenkins" w:date="2018-10-09T12:17:00Z">
              <w:rPr>
                <w:rFonts w:ascii="Calibri" w:hAnsi="Calibri" w:cs="Calibri"/>
                <w:color w:val="000000"/>
                <w:sz w:val="78"/>
                <w:szCs w:val="78"/>
              </w:rPr>
            </w:rPrChange>
          </w:rPr>
          <w:t>Baldwin, J., Phillips, M., Terlevich, R., 1981, PASP, 93, 5-19</w:t>
        </w:r>
        <w:r w:rsidRPr="006C687B">
          <w:rPr>
            <w:rFonts w:ascii="Times" w:hAnsi="Times" w:cs="Times"/>
            <w:color w:val="000000" w:themeColor="text1"/>
            <w:rPrChange w:id="161" w:author="Emmett Jenkins" w:date="2018-10-09T12:17:00Z">
              <w:rPr>
                <w:rFonts w:ascii="Times" w:hAnsi="Times" w:cs="Times"/>
                <w:color w:val="000000"/>
              </w:rPr>
            </w:rPrChange>
          </w:rPr>
          <w:t xml:space="preserve"> </w:t>
        </w:r>
      </w:ins>
    </w:p>
    <w:p w14:paraId="335FA49E" w14:textId="6C4A96BE" w:rsidR="00D040E2" w:rsidRPr="006C687B" w:rsidDel="006C687B" w:rsidRDefault="00D040E2" w:rsidP="005E6F93">
      <w:pPr>
        <w:rPr>
          <w:del w:id="162" w:author="Emmett Jenkins" w:date="2018-10-09T12:17:00Z"/>
          <w:rFonts w:ascii="Times" w:hAnsi="Times" w:cs="Calibri"/>
          <w:color w:val="000000" w:themeColor="text1"/>
          <w:rPrChange w:id="163" w:author="Emmett Jenkins" w:date="2018-10-09T12:17:00Z">
            <w:rPr>
              <w:del w:id="164" w:author="Emmett Jenkins" w:date="2018-10-09T12:17:00Z"/>
            </w:rPr>
          </w:rPrChange>
        </w:rPr>
      </w:pPr>
      <w:del w:id="165" w:author="Emmett Jenkins" w:date="2018-10-09T12:17:00Z">
        <w:r w:rsidRPr="006C687B" w:rsidDel="006C687B">
          <w:rPr>
            <w:rFonts w:ascii="Times" w:hAnsi="Times" w:cs="Calibri"/>
            <w:color w:val="000000" w:themeColor="text1"/>
            <w:rPrChange w:id="166" w:author="Emmett Jenkins" w:date="2018-10-09T12:17:00Z">
              <w:rPr/>
            </w:rPrChange>
          </w:rPr>
          <w:delText>BPT</w:delText>
        </w:r>
      </w:del>
    </w:p>
    <w:p w14:paraId="4C7E0DCB" w14:textId="77777777" w:rsidR="001843A2" w:rsidRPr="006C687B" w:rsidRDefault="001843A2" w:rsidP="001843A2">
      <w:pPr>
        <w:widowControl w:val="0"/>
        <w:autoSpaceDE w:val="0"/>
        <w:autoSpaceDN w:val="0"/>
        <w:adjustRightInd w:val="0"/>
        <w:spacing w:line="940" w:lineRule="atLeast"/>
        <w:rPr>
          <w:ins w:id="167" w:author="Emmett Jenkins" w:date="2018-10-09T12:15:00Z"/>
          <w:rFonts w:ascii="Times" w:hAnsi="Times" w:cs="Times"/>
          <w:color w:val="000000" w:themeColor="text1"/>
          <w:rPrChange w:id="168" w:author="Emmett Jenkins" w:date="2018-10-09T12:16:00Z">
            <w:rPr>
              <w:ins w:id="169" w:author="Emmett Jenkins" w:date="2018-10-09T12:15:00Z"/>
              <w:rFonts w:ascii="Times" w:hAnsi="Times" w:cs="Times"/>
              <w:color w:val="000000"/>
            </w:rPr>
          </w:rPrChange>
        </w:rPr>
      </w:pPr>
      <w:ins w:id="170" w:author="Emmett Jenkins" w:date="2018-10-09T12:15:00Z">
        <w:r w:rsidRPr="006C687B">
          <w:rPr>
            <w:rFonts w:ascii="Times" w:hAnsi="Times" w:cs="Calibri"/>
            <w:color w:val="000000" w:themeColor="text1"/>
            <w:rPrChange w:id="171" w:author="Emmett Jenkins" w:date="2018-10-09T12:16:00Z">
              <w:rPr>
                <w:rFonts w:ascii="Calibri" w:hAnsi="Calibri" w:cs="Calibri"/>
                <w:color w:val="000000"/>
                <w:sz w:val="78"/>
                <w:szCs w:val="78"/>
              </w:rPr>
            </w:rPrChange>
          </w:rPr>
          <w:t>Kewley, L., Groves, B., Kauffmann, G., Heckman, T., 2006, MNRAS, 372, 961</w:t>
        </w:r>
      </w:ins>
    </w:p>
    <w:p w14:paraId="22A77C6E" w14:textId="77777777" w:rsidR="006C687B" w:rsidRPr="006C687B" w:rsidRDefault="006C687B" w:rsidP="006C687B">
      <w:pPr>
        <w:widowControl w:val="0"/>
        <w:autoSpaceDE w:val="0"/>
        <w:autoSpaceDN w:val="0"/>
        <w:adjustRightInd w:val="0"/>
        <w:spacing w:line="940" w:lineRule="atLeast"/>
        <w:rPr>
          <w:ins w:id="172" w:author="Emmett Jenkins" w:date="2018-10-09T12:16:00Z"/>
          <w:rFonts w:ascii="Times" w:hAnsi="Times" w:cs="Times"/>
          <w:color w:val="000000" w:themeColor="text1"/>
          <w:rPrChange w:id="173" w:author="Emmett Jenkins" w:date="2018-10-09T12:16:00Z">
            <w:rPr>
              <w:ins w:id="174" w:author="Emmett Jenkins" w:date="2018-10-09T12:16:00Z"/>
              <w:rFonts w:ascii="Times" w:hAnsi="Times" w:cs="Times"/>
              <w:color w:val="000000"/>
            </w:rPr>
          </w:rPrChange>
        </w:rPr>
      </w:pPr>
      <w:ins w:id="175" w:author="Emmett Jenkins" w:date="2018-10-09T12:16:00Z">
        <w:r w:rsidRPr="006C687B">
          <w:rPr>
            <w:rFonts w:ascii="Times" w:hAnsi="Times" w:cs="Calibri"/>
            <w:color w:val="000000" w:themeColor="text1"/>
            <w:rPrChange w:id="176" w:author="Emmett Jenkins" w:date="2018-10-09T12:16:00Z">
              <w:rPr>
                <w:rFonts w:ascii="Calibri" w:hAnsi="Calibri" w:cs="Calibri"/>
                <w:color w:val="000000"/>
                <w:sz w:val="78"/>
                <w:szCs w:val="78"/>
              </w:rPr>
            </w:rPrChange>
          </w:rPr>
          <w:t xml:space="preserve">Osterbrock, D., Ferland, G., 2006, </w:t>
        </w:r>
        <w:r w:rsidRPr="006C687B">
          <w:rPr>
            <w:rFonts w:ascii="Times" w:hAnsi="Times" w:cs="Calibri"/>
            <w:i/>
            <w:iCs/>
            <w:color w:val="000000" w:themeColor="text1"/>
            <w:rPrChange w:id="177" w:author="Emmett Jenkins" w:date="2018-10-09T12:16:00Z">
              <w:rPr>
                <w:rFonts w:ascii="Calibri" w:hAnsi="Calibri" w:cs="Calibri"/>
                <w:i/>
                <w:iCs/>
                <w:color w:val="000000"/>
                <w:sz w:val="78"/>
                <w:szCs w:val="78"/>
              </w:rPr>
            </w:rPrChange>
          </w:rPr>
          <w:t>Astrophysics of Gaseous Nebulae and Active Galactic Nuclei</w:t>
        </w:r>
      </w:ins>
    </w:p>
    <w:p w14:paraId="2E6F934D" w14:textId="7A8F1732" w:rsidR="006C687B" w:rsidRPr="006C687B" w:rsidRDefault="006C687B" w:rsidP="006C687B">
      <w:pPr>
        <w:widowControl w:val="0"/>
        <w:autoSpaceDE w:val="0"/>
        <w:autoSpaceDN w:val="0"/>
        <w:adjustRightInd w:val="0"/>
        <w:spacing w:line="940" w:lineRule="atLeast"/>
        <w:rPr>
          <w:ins w:id="178" w:author="Emmett Jenkins" w:date="2018-10-09T12:17:00Z"/>
          <w:rFonts w:ascii="Times" w:hAnsi="Times" w:cs="Times"/>
          <w:color w:val="000000" w:themeColor="text1"/>
          <w:rPrChange w:id="179" w:author="Emmett Jenkins" w:date="2018-10-09T12:17:00Z">
            <w:rPr>
              <w:ins w:id="180" w:author="Emmett Jenkins" w:date="2018-10-09T12:17:00Z"/>
              <w:rFonts w:ascii="Times" w:hAnsi="Times" w:cs="Times"/>
              <w:color w:val="000000"/>
            </w:rPr>
          </w:rPrChange>
        </w:rPr>
      </w:pPr>
      <w:ins w:id="181" w:author="Emmett Jenkins" w:date="2018-10-09T12:17:00Z">
        <w:r w:rsidRPr="006C687B">
          <w:rPr>
            <w:rFonts w:ascii="Times" w:hAnsi="Times" w:cs="Calibri"/>
            <w:color w:val="000000" w:themeColor="text1"/>
            <w:rPrChange w:id="182" w:author="Emmett Jenkins" w:date="2018-10-09T12:17:00Z">
              <w:rPr>
                <w:rFonts w:ascii="Calibri" w:hAnsi="Calibri" w:cs="Calibri"/>
                <w:color w:val="000000"/>
                <w:sz w:val="78"/>
                <w:szCs w:val="78"/>
              </w:rPr>
            </w:rPrChange>
          </w:rPr>
          <w:t>Richardson, C., Allen, J., Baldwin, J</w:t>
        </w:r>
        <w:r w:rsidR="00970490" w:rsidRPr="004B2119">
          <w:rPr>
            <w:rFonts w:ascii="Times" w:hAnsi="Times" w:cs="Calibri"/>
            <w:color w:val="000000" w:themeColor="text1"/>
          </w:rPr>
          <w:t>., Hewett, P., Ferland, G., 2014</w:t>
        </w:r>
        <w:r w:rsidRPr="006C687B">
          <w:rPr>
            <w:rFonts w:ascii="Times" w:hAnsi="Times" w:cs="Calibri"/>
            <w:color w:val="000000" w:themeColor="text1"/>
            <w:rPrChange w:id="183" w:author="Emmett Jenkins" w:date="2018-10-09T12:17:00Z">
              <w:rPr>
                <w:rFonts w:ascii="Calibri" w:hAnsi="Calibri" w:cs="Calibri"/>
                <w:color w:val="000000"/>
                <w:sz w:val="78"/>
                <w:szCs w:val="78"/>
              </w:rPr>
            </w:rPrChange>
          </w:rPr>
          <w:t>, MNRAS, 437, 2376</w:t>
        </w:r>
      </w:ins>
    </w:p>
    <w:p w14:paraId="74786B07" w14:textId="77777777" w:rsidR="006C687B" w:rsidRDefault="001843A2" w:rsidP="005E6F93">
      <w:pPr>
        <w:rPr>
          <w:ins w:id="184" w:author="Emmett Jenkins" w:date="2018-10-09T12:16:00Z"/>
          <w:color w:val="000000" w:themeColor="text1"/>
        </w:rPr>
      </w:pPr>
      <w:ins w:id="185" w:author="Emmett Jenkins" w:date="2018-10-09T12:15:00Z">
        <w:r w:rsidRPr="006C687B" w:rsidDel="001843A2">
          <w:rPr>
            <w:color w:val="000000" w:themeColor="text1"/>
            <w:rPrChange w:id="186" w:author="Emmett Jenkins" w:date="2018-10-09T12:15:00Z">
              <w:rPr/>
            </w:rPrChange>
          </w:rPr>
          <w:t xml:space="preserve"> </w:t>
        </w:r>
      </w:ins>
    </w:p>
    <w:p w14:paraId="773B1324" w14:textId="4AAED74A" w:rsidR="00D040E2" w:rsidRPr="0017450F" w:rsidDel="001843A2" w:rsidRDefault="00D040E2" w:rsidP="001843A2">
      <w:pPr>
        <w:rPr>
          <w:del w:id="187" w:author="Emmett Jenkins" w:date="2018-10-09T12:15:00Z"/>
          <w:rFonts w:ascii="Times" w:hAnsi="Times"/>
          <w:color w:val="000000" w:themeColor="text1"/>
          <w:rPrChange w:id="188" w:author="Emmett Jenkins" w:date="2018-10-09T12:24:00Z">
            <w:rPr>
              <w:del w:id="189" w:author="Emmett Jenkins" w:date="2018-10-09T12:15:00Z"/>
            </w:rPr>
          </w:rPrChange>
        </w:rPr>
      </w:pPr>
      <w:del w:id="190" w:author="Emmett Jenkins" w:date="2018-10-09T12:15:00Z">
        <w:r w:rsidRPr="0017450F" w:rsidDel="001843A2">
          <w:rPr>
            <w:rFonts w:ascii="Times" w:hAnsi="Times"/>
            <w:color w:val="000000" w:themeColor="text1"/>
            <w:rPrChange w:id="191" w:author="Emmett Jenkins" w:date="2018-10-09T12:24:00Z">
              <w:rPr/>
            </w:rPrChange>
          </w:rPr>
          <w:delText>Kewley</w:delText>
        </w:r>
      </w:del>
    </w:p>
    <w:p w14:paraId="7A069CEE" w14:textId="77777777" w:rsidR="0017450F" w:rsidRDefault="0017450F" w:rsidP="0017450F">
      <w:pPr>
        <w:widowControl w:val="0"/>
        <w:autoSpaceDE w:val="0"/>
        <w:autoSpaceDN w:val="0"/>
        <w:adjustRightInd w:val="0"/>
        <w:spacing w:line="940" w:lineRule="atLeast"/>
        <w:rPr>
          <w:ins w:id="192" w:author="Emmett Jenkins" w:date="2018-10-18T10:15:00Z"/>
          <w:rFonts w:ascii="Times" w:hAnsi="Times" w:cs="Calibri"/>
          <w:color w:val="000000" w:themeColor="text1"/>
        </w:rPr>
      </w:pPr>
      <w:ins w:id="193" w:author="Emmett Jenkins" w:date="2018-10-09T12:24:00Z">
        <w:r w:rsidRPr="0017450F">
          <w:rPr>
            <w:rFonts w:ascii="Times" w:hAnsi="Times" w:cs="Calibri"/>
            <w:color w:val="000000" w:themeColor="text1"/>
            <w:rPrChange w:id="194" w:author="Emmett Jenkins" w:date="2018-10-09T12:24:00Z">
              <w:rPr>
                <w:rFonts w:ascii="Calibri" w:hAnsi="Calibri" w:cs="Calibri"/>
                <w:color w:val="000000"/>
                <w:sz w:val="78"/>
                <w:szCs w:val="78"/>
              </w:rPr>
            </w:rPrChange>
          </w:rPr>
          <w:t>Ferland et al., 2013, arXiv: 1302.4485</w:t>
        </w:r>
      </w:ins>
    </w:p>
    <w:p w14:paraId="40150B7F" w14:textId="25E2F8A5" w:rsidR="00B45BD8" w:rsidRPr="00B45BD8" w:rsidRDefault="00085CC3" w:rsidP="0017450F">
      <w:pPr>
        <w:widowControl w:val="0"/>
        <w:autoSpaceDE w:val="0"/>
        <w:autoSpaceDN w:val="0"/>
        <w:adjustRightInd w:val="0"/>
        <w:spacing w:line="940" w:lineRule="atLeast"/>
        <w:rPr>
          <w:ins w:id="195" w:author="Emmett Jenkins" w:date="2018-10-09T12:24:00Z"/>
          <w:rFonts w:ascii="Times" w:hAnsi="Times" w:cs="Calibri"/>
          <w:color w:val="000000" w:themeColor="text1"/>
          <w:rPrChange w:id="196" w:author="Emmett Jenkins" w:date="2018-10-18T10:16:00Z">
            <w:rPr>
              <w:ins w:id="197" w:author="Emmett Jenkins" w:date="2018-10-09T12:24:00Z"/>
              <w:rFonts w:ascii="Times" w:hAnsi="Times" w:cs="Times"/>
              <w:color w:val="000000"/>
            </w:rPr>
          </w:rPrChange>
        </w:rPr>
      </w:pPr>
      <w:ins w:id="198" w:author="Emmett Jenkins" w:date="2018-10-18T10:15:00Z">
        <w:r>
          <w:rPr>
            <w:rFonts w:ascii="Times" w:hAnsi="Times" w:cs="Calibri"/>
            <w:color w:val="000000" w:themeColor="text1"/>
          </w:rPr>
          <w:t xml:space="preserve">Ferland, G., Netzer, H., 1983, ApJ, </w:t>
        </w:r>
      </w:ins>
      <w:ins w:id="199" w:author="Emmett Jenkins" w:date="2018-10-18T10:16:00Z">
        <w:r w:rsidR="00B45BD8">
          <w:rPr>
            <w:rFonts w:ascii="Times" w:hAnsi="Times" w:cs="Calibri"/>
            <w:color w:val="000000" w:themeColor="text1"/>
          </w:rPr>
          <w:t>264, 105-113</w:t>
        </w:r>
      </w:ins>
    </w:p>
    <w:p w14:paraId="305A52CD" w14:textId="48874875" w:rsidR="00D040E2" w:rsidDel="0017450F" w:rsidRDefault="00D040E2" w:rsidP="0017450F">
      <w:pPr>
        <w:rPr>
          <w:del w:id="200" w:author="Emmett Jenkins" w:date="2018-10-09T12:24:00Z"/>
        </w:rPr>
      </w:pPr>
      <w:del w:id="201" w:author="Emmett Jenkins" w:date="2018-10-09T12:24:00Z">
        <w:r w:rsidDel="0017450F">
          <w:delText>Cloudy</w:delText>
        </w:r>
      </w:del>
    </w:p>
    <w:p w14:paraId="2EB342A7" w14:textId="77777777" w:rsidR="00085291" w:rsidRDefault="00085291" w:rsidP="005E6F93">
      <w:pPr>
        <w:rPr>
          <w:ins w:id="202" w:author="Emmett Jenkins" w:date="2018-10-09T12:23:00Z"/>
        </w:rPr>
      </w:pPr>
      <w:ins w:id="203" w:author="Emmett Jenkins" w:date="2018-10-09T12:23:00Z">
        <w:r w:rsidRPr="00085291">
          <w:rPr>
            <w:rFonts w:ascii="Times" w:hAnsi="Times" w:cs="Calibri"/>
            <w:color w:val="000000" w:themeColor="text1"/>
            <w:rPrChange w:id="204" w:author="Emmett Jenkins" w:date="2018-10-09T12:23:00Z">
              <w:rPr>
                <w:rFonts w:ascii="Calibri" w:hAnsi="Calibri" w:cs="Calibri"/>
                <w:color w:val="000000"/>
                <w:sz w:val="78"/>
                <w:szCs w:val="78"/>
              </w:rPr>
            </w:rPrChange>
          </w:rPr>
          <w:t>Albareti et al., 2015, arXiv: 1501.00963</w:t>
        </w:r>
        <w:r w:rsidRPr="00085291">
          <w:rPr>
            <w:rFonts w:ascii="Times" w:hAnsi="Times" w:cs="Times"/>
            <w:color w:val="000000" w:themeColor="text1"/>
            <w:rPrChange w:id="205" w:author="Emmett Jenkins" w:date="2018-10-09T12:23:00Z">
              <w:rPr>
                <w:rFonts w:ascii="Times" w:hAnsi="Times" w:cs="Times"/>
                <w:color w:val="000000"/>
              </w:rPr>
            </w:rPrChange>
          </w:rPr>
          <w:t xml:space="preserve"> </w:t>
        </w:r>
      </w:ins>
    </w:p>
    <w:p w14:paraId="14274CBB" w14:textId="2E10CD79" w:rsidR="00D040E2" w:rsidRPr="00085291" w:rsidDel="00085291" w:rsidRDefault="00D040E2" w:rsidP="005E6F93">
      <w:pPr>
        <w:rPr>
          <w:del w:id="206" w:author="Emmett Jenkins" w:date="2018-10-09T12:23:00Z"/>
        </w:rPr>
      </w:pPr>
      <w:del w:id="207" w:author="Emmett Jenkins" w:date="2018-10-09T12:23:00Z">
        <w:r w:rsidRPr="00085291" w:rsidDel="00085291">
          <w:delText>SDSS</w:delText>
        </w:r>
      </w:del>
    </w:p>
    <w:p w14:paraId="42B755A2" w14:textId="1F1B616C" w:rsidR="00D040E2" w:rsidDel="002F46E6" w:rsidRDefault="00E40F6A" w:rsidP="005E6F93">
      <w:pPr>
        <w:rPr>
          <w:del w:id="208" w:author="Emmett Jenkins" w:date="2018-10-09T12:21:00Z"/>
        </w:rPr>
      </w:pPr>
      <w:del w:id="209" w:author="Emmett Jenkins" w:date="2018-10-09T12:21:00Z">
        <w:r w:rsidDel="002F46E6">
          <w:delText>Richardson 2014</w:delText>
        </w:r>
      </w:del>
    </w:p>
    <w:p w14:paraId="671B00E3" w14:textId="50960917" w:rsidR="00E40F6A" w:rsidRDefault="00E40F6A" w:rsidP="005E6F93">
      <w:r>
        <w:t>Komossa</w:t>
      </w:r>
      <w:ins w:id="210" w:author="Emmett Jenkins" w:date="2018-10-09T12:19:00Z">
        <w:r w:rsidR="002F46E6">
          <w:t xml:space="preserve">, S., </w:t>
        </w:r>
      </w:ins>
      <w:del w:id="211" w:author="Emmett Jenkins" w:date="2018-10-09T12:19:00Z">
        <w:r w:rsidDel="002F46E6">
          <w:delText xml:space="preserve"> </w:delText>
        </w:r>
      </w:del>
      <w:del w:id="212" w:author="Emmett Jenkins" w:date="2018-10-09T12:20:00Z">
        <w:r w:rsidDel="002F46E6">
          <w:delText xml:space="preserve">&amp; </w:delText>
        </w:r>
      </w:del>
      <w:r>
        <w:t>Schulz</w:t>
      </w:r>
      <w:ins w:id="213" w:author="Emmett Jenkins" w:date="2018-10-09T12:20:00Z">
        <w:r w:rsidR="002F46E6">
          <w:t>, H., 1997, Astronomy and Astrophysics, 323, 31-46</w:t>
        </w:r>
      </w:ins>
    </w:p>
    <w:p w14:paraId="58A9E9EE" w14:textId="1DC02AFE" w:rsidR="00E40F6A" w:rsidRDefault="00E40F6A" w:rsidP="005E6F93">
      <w:del w:id="214" w:author="Emmett Jenkins" w:date="2018-10-09T12:25:00Z">
        <w:r w:rsidDel="0017450F">
          <w:delText>Zhang, Liang Hammer</w:delText>
        </w:r>
      </w:del>
      <w:ins w:id="215" w:author="Emmett Jenkins" w:date="2018-10-09T12:25:00Z">
        <w:r w:rsidR="0017450F">
          <w:t xml:space="preserve">Zhang, Z.T., Liang, Y.C., Hammer, F.,  </w:t>
        </w:r>
      </w:ins>
      <w:ins w:id="216" w:author="Emmett Jenkins" w:date="2018-10-09T12:26:00Z">
        <w:r w:rsidR="0017450F">
          <w:t>2013, MNRAS, 430, 2605-2621</w:t>
        </w:r>
      </w:ins>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Chris Richardson" w:date="2018-10-08T22:26:00Z" w:initials="CR">
    <w:p w14:paraId="09067629" w14:textId="239B7152" w:rsidR="003B3E8B" w:rsidRDefault="003B3E8B">
      <w:pPr>
        <w:pStyle w:val="CommentText"/>
      </w:pPr>
      <w:r>
        <w:rPr>
          <w:rStyle w:val="CommentReference"/>
        </w:rPr>
        <w:annotationRef/>
      </w:r>
      <w:r>
        <w:t>Don’t say “We” unless you mean what you actually did. Here, you’re describe the work of others.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0676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067629" w16cid:durableId="1F665808"/>
  <w16cid:commentId w16cid:paraId="2CEB36F0" w16cid:durableId="1F6658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0"/>
  </w:num>
  <w:num w:numId="5">
    <w:abstractNumId w:val="8"/>
  </w:num>
  <w:num w:numId="6">
    <w:abstractNumId w:val="4"/>
  </w:num>
  <w:num w:numId="7">
    <w:abstractNumId w:val="6"/>
  </w:num>
  <w:num w:numId="8">
    <w:abstractNumId w:val="1"/>
  </w:num>
  <w:num w:numId="9">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D4D"/>
    <w:rsid w:val="00007F0E"/>
    <w:rsid w:val="00044315"/>
    <w:rsid w:val="00045D38"/>
    <w:rsid w:val="0004784D"/>
    <w:rsid w:val="000565BB"/>
    <w:rsid w:val="00075912"/>
    <w:rsid w:val="00085291"/>
    <w:rsid w:val="00085CC3"/>
    <w:rsid w:val="000A4667"/>
    <w:rsid w:val="000B3DE8"/>
    <w:rsid w:val="000F3A30"/>
    <w:rsid w:val="000F4E89"/>
    <w:rsid w:val="00103572"/>
    <w:rsid w:val="001150E5"/>
    <w:rsid w:val="0011580B"/>
    <w:rsid w:val="00160D20"/>
    <w:rsid w:val="0017450F"/>
    <w:rsid w:val="001749FD"/>
    <w:rsid w:val="00175F7F"/>
    <w:rsid w:val="00177D9F"/>
    <w:rsid w:val="00182FEB"/>
    <w:rsid w:val="001843A2"/>
    <w:rsid w:val="0018546B"/>
    <w:rsid w:val="00187B78"/>
    <w:rsid w:val="00194855"/>
    <w:rsid w:val="001A134D"/>
    <w:rsid w:val="001A7377"/>
    <w:rsid w:val="001B7D3E"/>
    <w:rsid w:val="001D2958"/>
    <w:rsid w:val="001E5FDB"/>
    <w:rsid w:val="00200155"/>
    <w:rsid w:val="002056DD"/>
    <w:rsid w:val="00212293"/>
    <w:rsid w:val="00213029"/>
    <w:rsid w:val="00235593"/>
    <w:rsid w:val="002764EB"/>
    <w:rsid w:val="002766A3"/>
    <w:rsid w:val="00281EEE"/>
    <w:rsid w:val="002C5C5C"/>
    <w:rsid w:val="002D4EAF"/>
    <w:rsid w:val="002F354D"/>
    <w:rsid w:val="002F3629"/>
    <w:rsid w:val="002F46E6"/>
    <w:rsid w:val="003111FE"/>
    <w:rsid w:val="0032606F"/>
    <w:rsid w:val="00337DEE"/>
    <w:rsid w:val="00370506"/>
    <w:rsid w:val="0038297B"/>
    <w:rsid w:val="003A116C"/>
    <w:rsid w:val="003B3E49"/>
    <w:rsid w:val="003B3E8B"/>
    <w:rsid w:val="003C4D99"/>
    <w:rsid w:val="003C674B"/>
    <w:rsid w:val="003F3BD4"/>
    <w:rsid w:val="004101C6"/>
    <w:rsid w:val="00435476"/>
    <w:rsid w:val="0046620A"/>
    <w:rsid w:val="0048786E"/>
    <w:rsid w:val="004941CD"/>
    <w:rsid w:val="00494A69"/>
    <w:rsid w:val="004B2119"/>
    <w:rsid w:val="004B3DE7"/>
    <w:rsid w:val="004D5659"/>
    <w:rsid w:val="004D5E95"/>
    <w:rsid w:val="004F0485"/>
    <w:rsid w:val="004F5C5C"/>
    <w:rsid w:val="00520286"/>
    <w:rsid w:val="005470F4"/>
    <w:rsid w:val="00550ADA"/>
    <w:rsid w:val="00560779"/>
    <w:rsid w:val="00590482"/>
    <w:rsid w:val="005A55B2"/>
    <w:rsid w:val="005B34CD"/>
    <w:rsid w:val="005E6F93"/>
    <w:rsid w:val="005F3DDB"/>
    <w:rsid w:val="006072E8"/>
    <w:rsid w:val="006767E7"/>
    <w:rsid w:val="006774CF"/>
    <w:rsid w:val="00681B96"/>
    <w:rsid w:val="006A37C6"/>
    <w:rsid w:val="006B0A23"/>
    <w:rsid w:val="006C1684"/>
    <w:rsid w:val="006C687B"/>
    <w:rsid w:val="006F72C3"/>
    <w:rsid w:val="00703B8C"/>
    <w:rsid w:val="007122A4"/>
    <w:rsid w:val="00743255"/>
    <w:rsid w:val="00747478"/>
    <w:rsid w:val="00750157"/>
    <w:rsid w:val="00756DCE"/>
    <w:rsid w:val="0076000D"/>
    <w:rsid w:val="00785CCE"/>
    <w:rsid w:val="00794AE2"/>
    <w:rsid w:val="007A4C58"/>
    <w:rsid w:val="007C2537"/>
    <w:rsid w:val="007C6C45"/>
    <w:rsid w:val="00856799"/>
    <w:rsid w:val="0087517E"/>
    <w:rsid w:val="008773A9"/>
    <w:rsid w:val="0088120E"/>
    <w:rsid w:val="00881A6B"/>
    <w:rsid w:val="0089788D"/>
    <w:rsid w:val="008A40AC"/>
    <w:rsid w:val="008B10DC"/>
    <w:rsid w:val="008E0667"/>
    <w:rsid w:val="008F1094"/>
    <w:rsid w:val="00907B7F"/>
    <w:rsid w:val="009410A0"/>
    <w:rsid w:val="00955FB7"/>
    <w:rsid w:val="00966CE0"/>
    <w:rsid w:val="00970490"/>
    <w:rsid w:val="00974528"/>
    <w:rsid w:val="00987498"/>
    <w:rsid w:val="00990FAB"/>
    <w:rsid w:val="009B7421"/>
    <w:rsid w:val="009C64AF"/>
    <w:rsid w:val="009C6C65"/>
    <w:rsid w:val="009E19F6"/>
    <w:rsid w:val="00A174BB"/>
    <w:rsid w:val="00A36083"/>
    <w:rsid w:val="00A61AFF"/>
    <w:rsid w:val="00A633AE"/>
    <w:rsid w:val="00A64ED0"/>
    <w:rsid w:val="00A7380D"/>
    <w:rsid w:val="00A74122"/>
    <w:rsid w:val="00A768DA"/>
    <w:rsid w:val="00A878A5"/>
    <w:rsid w:val="00A906FF"/>
    <w:rsid w:val="00A976A2"/>
    <w:rsid w:val="00AB66D3"/>
    <w:rsid w:val="00AF6A09"/>
    <w:rsid w:val="00B11D16"/>
    <w:rsid w:val="00B172D9"/>
    <w:rsid w:val="00B178DB"/>
    <w:rsid w:val="00B26FE6"/>
    <w:rsid w:val="00B312A8"/>
    <w:rsid w:val="00B32E01"/>
    <w:rsid w:val="00B43DE2"/>
    <w:rsid w:val="00B45BD8"/>
    <w:rsid w:val="00B57EDF"/>
    <w:rsid w:val="00B80B4C"/>
    <w:rsid w:val="00B822A9"/>
    <w:rsid w:val="00B940CF"/>
    <w:rsid w:val="00BA4AF3"/>
    <w:rsid w:val="00BC320B"/>
    <w:rsid w:val="00BD0D4D"/>
    <w:rsid w:val="00BD252E"/>
    <w:rsid w:val="00BE0853"/>
    <w:rsid w:val="00BF0C7A"/>
    <w:rsid w:val="00BF33AD"/>
    <w:rsid w:val="00C01B94"/>
    <w:rsid w:val="00C079EA"/>
    <w:rsid w:val="00C121D6"/>
    <w:rsid w:val="00C227CA"/>
    <w:rsid w:val="00C26980"/>
    <w:rsid w:val="00C35121"/>
    <w:rsid w:val="00C62A09"/>
    <w:rsid w:val="00C6459F"/>
    <w:rsid w:val="00CA0250"/>
    <w:rsid w:val="00CA5EC0"/>
    <w:rsid w:val="00CB4EE1"/>
    <w:rsid w:val="00CC0380"/>
    <w:rsid w:val="00D00C0E"/>
    <w:rsid w:val="00D040E2"/>
    <w:rsid w:val="00D043DF"/>
    <w:rsid w:val="00D2365A"/>
    <w:rsid w:val="00D55DE9"/>
    <w:rsid w:val="00D9767F"/>
    <w:rsid w:val="00DA2DD4"/>
    <w:rsid w:val="00DB796D"/>
    <w:rsid w:val="00DC434F"/>
    <w:rsid w:val="00DC5E6F"/>
    <w:rsid w:val="00DD28B6"/>
    <w:rsid w:val="00DD615B"/>
    <w:rsid w:val="00DD627D"/>
    <w:rsid w:val="00DE41C1"/>
    <w:rsid w:val="00DF7249"/>
    <w:rsid w:val="00E0032B"/>
    <w:rsid w:val="00E40B88"/>
    <w:rsid w:val="00E40F6A"/>
    <w:rsid w:val="00E42373"/>
    <w:rsid w:val="00E51DCA"/>
    <w:rsid w:val="00E646DD"/>
    <w:rsid w:val="00E7105B"/>
    <w:rsid w:val="00E72486"/>
    <w:rsid w:val="00E77FFE"/>
    <w:rsid w:val="00E80B9F"/>
    <w:rsid w:val="00E81172"/>
    <w:rsid w:val="00E87998"/>
    <w:rsid w:val="00E9625C"/>
    <w:rsid w:val="00EA45A6"/>
    <w:rsid w:val="00EC7D6D"/>
    <w:rsid w:val="00EE5DCA"/>
    <w:rsid w:val="00EE6134"/>
    <w:rsid w:val="00EF29B1"/>
    <w:rsid w:val="00F17F99"/>
    <w:rsid w:val="00F52A0E"/>
    <w:rsid w:val="00F94250"/>
    <w:rsid w:val="00FB1B2D"/>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806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2894</Words>
  <Characters>13549</Characters>
  <Application>Microsoft Macintosh Word</Application>
  <DocSecurity>0</DocSecurity>
  <Lines>196</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Emmett Jenkins</cp:lastModifiedBy>
  <cp:revision>4</cp:revision>
  <dcterms:created xsi:type="dcterms:W3CDTF">2018-11-08T15:44:00Z</dcterms:created>
  <dcterms:modified xsi:type="dcterms:W3CDTF">2018-11-15T15:27:00Z</dcterms:modified>
</cp:coreProperties>
</file>