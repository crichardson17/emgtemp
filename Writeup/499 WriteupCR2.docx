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5CF90E81" w14:textId="77777777" w:rsidR="00E7105B" w:rsidRDefault="00E87998" w:rsidP="005E6F93">
      <w:pPr>
        <w:rPr>
          <w:ins w:id="0" w:author="Chris Richardson" w:date="2018-10-08T22:02:00Z"/>
        </w:rPr>
      </w:pPr>
      <w:r>
        <w:tab/>
      </w:r>
    </w:p>
    <w:p w14:paraId="2D67DB78" w14:textId="6123663A" w:rsidR="003B3E8B" w:rsidRDefault="00E7105B" w:rsidP="003B3E8B">
      <w:pPr>
        <w:rPr>
          <w:ins w:id="1" w:author="Chris Richardson" w:date="2018-10-08T22:11:00Z"/>
        </w:rPr>
      </w:pPr>
      <w:ins w:id="2" w:author="Chris Richardson" w:date="2018-10-08T22:02:00Z">
        <w:r>
          <w:t xml:space="preserve">Nebular clouds in star forming regions and </w:t>
        </w:r>
      </w:ins>
      <w:ins w:id="3" w:author="Chris Richardson" w:date="2018-10-08T22:35:00Z">
        <w:r w:rsidR="00281EEE">
          <w:t>active galactic nuclei (</w:t>
        </w:r>
      </w:ins>
      <w:ins w:id="4" w:author="Chris Richardson" w:date="2018-10-08T22:02:00Z">
        <w:r>
          <w:t>AGN</w:t>
        </w:r>
      </w:ins>
      <w:ins w:id="5" w:author="Chris Richardson" w:date="2018-10-08T22:36:00Z">
        <w:r w:rsidR="00281EEE">
          <w:t>)</w:t>
        </w:r>
      </w:ins>
      <w:ins w:id="6" w:author="Chris Richardson" w:date="2018-10-08T22:02:00Z">
        <w:r>
          <w:t xml:space="preserve"> typically show electron temperatures around </w:t>
        </w:r>
      </w:ins>
      <w:ins w:id="7" w:author="Chris Richardson" w:date="2018-10-08T22:03:00Z">
        <w:r>
          <w:rPr>
            <w:i/>
          </w:rPr>
          <w:t>T</w:t>
        </w:r>
        <w:r w:rsidRPr="00E7105B">
          <w:rPr>
            <w:i/>
            <w:vertAlign w:val="subscript"/>
            <w:rPrChange w:id="8" w:author="Chris Richardson" w:date="2018-10-08T22:04:00Z">
              <w:rPr>
                <w:i/>
              </w:rPr>
            </w:rPrChange>
          </w:rPr>
          <w:t>e</w:t>
        </w:r>
      </w:ins>
      <w:ins w:id="9" w:author="Chris Richardson" w:date="2018-10-08T22:04:00Z">
        <w:r>
          <w:rPr>
            <w:i/>
          </w:rPr>
          <w:t xml:space="preserve"> </w:t>
        </w:r>
        <w:r>
          <w:t>= XXX (Osterbrock</w:t>
        </w:r>
      </w:ins>
      <w:ins w:id="10" w:author="Chris Richardson" w:date="2018-10-08T22:05:00Z">
        <w:r>
          <w:t xml:space="preserve"> &amp; Ferland 2006). However,</w:t>
        </w:r>
      </w:ins>
      <w:ins w:id="11" w:author="Chris Richardson" w:date="2018-10-08T22:06:00Z">
        <w:r>
          <w:t xml:space="preserve"> anomalously </w:t>
        </w:r>
      </w:ins>
      <w:ins w:id="12" w:author="Chris Richardson" w:date="2018-10-08T22:07:00Z">
        <w:r>
          <w:t>high values</w:t>
        </w:r>
      </w:ins>
      <w:ins w:id="13" w:author="Chris Richardson" w:date="2018-10-08T22:06:00Z">
        <w:r>
          <w:t xml:space="preserve"> </w:t>
        </w:r>
      </w:ins>
      <w:ins w:id="14" w:author="Chris Richardson" w:date="2018-10-08T22:08:00Z">
        <w:r>
          <w:rPr>
            <w:i/>
          </w:rPr>
          <w:t>T</w:t>
        </w:r>
        <w:r w:rsidRPr="00E7085C">
          <w:rPr>
            <w:i/>
            <w:vertAlign w:val="subscript"/>
          </w:rPr>
          <w:t>e</w:t>
        </w:r>
        <w:r>
          <w:t xml:space="preserve"> </w:t>
        </w:r>
      </w:ins>
      <w:ins w:id="15" w:author="Chris Richardson" w:date="2018-10-08T22:07:00Z">
        <w:r>
          <w:t>&gt;</w:t>
        </w:r>
      </w:ins>
      <w:ins w:id="16" w:author="Chris Richardson" w:date="2018-10-08T22:08:00Z">
        <w:r>
          <w:t xml:space="preserve"> </w:t>
        </w:r>
      </w:ins>
      <w:ins w:id="17" w:author="Chris Richardson" w:date="2018-10-08T22:06:00Z">
        <w:r>
          <w:t>1.54x10</w:t>
        </w:r>
      </w:ins>
      <w:ins w:id="18" w:author="Chris Richardson" w:date="2018-10-08T22:07:00Z">
        <w:r w:rsidRPr="00E7105B">
          <w:rPr>
            <w:vertAlign w:val="superscript"/>
            <w:rPrChange w:id="19" w:author="Chris Richardson" w:date="2018-10-08T22:07:00Z">
              <w:rPr/>
            </w:rPrChange>
          </w:rPr>
          <w:t>4</w:t>
        </w:r>
      </w:ins>
      <w:ins w:id="20" w:author="Chris Richardson" w:date="2018-10-08T22:08:00Z">
        <w:r>
          <w:t xml:space="preserve"> have been noticed in surveys for decades without</w:t>
        </w:r>
      </w:ins>
      <w:ins w:id="21" w:author="Chris Richardson" w:date="2018-10-08T22:09:00Z">
        <w:r>
          <w:t xml:space="preserve"> a</w:t>
        </w:r>
      </w:ins>
      <w:ins w:id="22" w:author="Chris Richardson" w:date="2018-10-08T22:08:00Z">
        <w:r>
          <w:t xml:space="preserve"> thorough explanation for the physical mechanism </w:t>
        </w:r>
      </w:ins>
      <w:ins w:id="23" w:author="Chris Richardson" w:date="2018-10-08T22:10:00Z">
        <w:r>
          <w:t>responsibl</w:t>
        </w:r>
        <w:r w:rsidR="003B3E8B">
          <w:t>e for creating such conditions in narrow line emitting AGN</w:t>
        </w:r>
        <w:r w:rsidR="003B3E8B" w:rsidDel="003B3E8B">
          <w:t xml:space="preserve"> </w:t>
        </w:r>
      </w:ins>
      <w:del w:id="24" w:author="Chris Richardson" w:date="2018-10-08T22:10:00Z">
        <w:r w:rsidR="00550ADA" w:rsidDel="003B3E8B">
          <w:delText>For decades, the physical parameters necessary for high</w:delText>
        </w:r>
        <w:r w:rsidR="00A633AE" w:rsidDel="003B3E8B">
          <w:delText xml:space="preserve"> (1.5E4 K)</w:delText>
        </w:r>
        <w:r w:rsidR="00550ADA" w:rsidDel="003B3E8B">
          <w:delText xml:space="preserve"> electron temperature (T</w:delText>
        </w:r>
        <w:r w:rsidR="00550ADA" w:rsidDel="003B3E8B">
          <w:rPr>
            <w:vertAlign w:val="subscript"/>
          </w:rPr>
          <w:delText>e</w:delText>
        </w:r>
        <w:r w:rsidR="00550ADA" w:rsidDel="003B3E8B">
          <w:delText xml:space="preserve">) galactic </w:delText>
        </w:r>
        <w:r w:rsidR="00B11D16" w:rsidDel="003B3E8B">
          <w:delText xml:space="preserve">narrow line region </w:delText>
        </w:r>
        <w:r w:rsidR="00550ADA" w:rsidDel="003B3E8B">
          <w:delText>gas clouds has remained unexplained</w:delText>
        </w:r>
      </w:del>
      <w:r w:rsidR="00703B8C">
        <w:t>[citations, showing the decades</w:t>
      </w:r>
      <w:ins w:id="25" w:author="Chris Richardson" w:date="2018-10-08T22:44:00Z">
        <w:r w:rsidR="009B7421">
          <w:t xml:space="preserve"> [</w:t>
        </w:r>
        <w:r w:rsidR="009B7421" w:rsidRPr="009B7421">
          <w:rPr>
            <w:highlight w:val="yellow"/>
            <w:rPrChange w:id="26" w:author="Chris Richardson" w:date="2018-10-08T22:45:00Z">
              <w:rPr/>
            </w:rPrChange>
          </w:rPr>
          <w:t>YOU HAVE THE CITATIONS AT THE BOTTOM SO PUT THEM IN!</w:t>
        </w:r>
      </w:ins>
      <w:r w:rsidR="00703B8C">
        <w:t>]</w:t>
      </w:r>
      <w:r w:rsidR="00B11D16">
        <w:t xml:space="preserve">. </w:t>
      </w:r>
    </w:p>
    <w:p w14:paraId="2AB6B958" w14:textId="64E45DFF" w:rsidR="009B7421" w:rsidRDefault="009B7421" w:rsidP="009B7421">
      <w:pPr>
        <w:rPr>
          <w:ins w:id="27" w:author="Chris Richardson" w:date="2018-10-08T22:45:00Z"/>
        </w:rPr>
      </w:pPr>
    </w:p>
    <w:p w14:paraId="27F6F6ED" w14:textId="565D55B9" w:rsidR="009B7421" w:rsidRPr="009B7421" w:rsidRDefault="009B7421" w:rsidP="009B7421">
      <w:pPr>
        <w:rPr>
          <w:ins w:id="28" w:author="Chris Richardson" w:date="2018-10-08T22:44:00Z"/>
        </w:rPr>
      </w:pPr>
      <w:ins w:id="29" w:author="Chris Richardson" w:date="2018-10-08T22:45:00Z">
        <w:r>
          <w:tab/>
          <w:t xml:space="preserve">While more recent work has started to address the topic head on, </w:t>
        </w:r>
      </w:ins>
      <w:ins w:id="30" w:author="Chris Richardson" w:date="2018-10-08T22:46:00Z">
        <w:r>
          <w:t>signatures of high T</w:t>
        </w:r>
      </w:ins>
      <w:ins w:id="31" w:author="Chris Richardson" w:date="2018-10-08T22:47:00Z">
        <w:r>
          <w:rPr>
            <w:vertAlign w:val="subscript"/>
          </w:rPr>
          <w:t>e</w:t>
        </w:r>
        <w:r>
          <w:t xml:space="preserve"> have been present in small spectroscopic samples of AGN. Shuder &amp; Osterbrock (1981) explain</w:t>
        </w:r>
      </w:ins>
      <w:ins w:id="32" w:author="Chris Richardson" w:date="2018-10-08T22:48:00Z">
        <w:r>
          <w:t>…[</w:t>
        </w:r>
        <w:r w:rsidRPr="009B7421">
          <w:rPr>
            <w:highlight w:val="yellow"/>
            <w:rPrChange w:id="33" w:author="Chris Richardson" w:date="2018-10-08T22:48:00Z">
              <w:rPr/>
            </w:rPrChange>
          </w:rPr>
          <w:t>SEE TABLE 4</w:t>
        </w:r>
        <w:r>
          <w:t>]</w:t>
        </w:r>
      </w:ins>
    </w:p>
    <w:p w14:paraId="3AA4590F" w14:textId="13E8C202" w:rsidR="009B7421" w:rsidRDefault="009B7421" w:rsidP="003B3E8B">
      <w:pPr>
        <w:ind w:firstLine="720"/>
        <w:rPr>
          <w:ins w:id="34" w:author="Chris Richardson" w:date="2018-10-08T22:48:00Z"/>
        </w:rPr>
        <w:pPrChange w:id="35" w:author="Chris Richardson" w:date="2018-10-08T22:11:00Z">
          <w:pPr/>
        </w:pPrChange>
      </w:pPr>
    </w:p>
    <w:p w14:paraId="63678391" w14:textId="56C73DBA" w:rsidR="00C35121" w:rsidRDefault="00C35121" w:rsidP="003B3E8B">
      <w:pPr>
        <w:ind w:firstLine="720"/>
        <w:rPr>
          <w:ins w:id="36" w:author="Chris Richardson" w:date="2018-10-08T22:48:00Z"/>
        </w:rPr>
        <w:pPrChange w:id="37" w:author="Chris Richardson" w:date="2018-10-08T22:11:00Z">
          <w:pPr/>
        </w:pPrChange>
      </w:pPr>
      <w:ins w:id="38" w:author="Chris Richardson" w:date="2018-10-08T22:49:00Z">
        <w:r>
          <w:t>[NOW GO THROUGH KOMOSSA AND SHULTZ 1997 AND SET UP HOW THE MODELLING IS TYPICALLY DONE.]</w:t>
        </w:r>
      </w:ins>
      <w:bookmarkStart w:id="39" w:name="_GoBack"/>
      <w:bookmarkEnd w:id="39"/>
    </w:p>
    <w:p w14:paraId="50799809" w14:textId="77777777" w:rsidR="00C35121" w:rsidRDefault="00C35121" w:rsidP="003B3E8B">
      <w:pPr>
        <w:ind w:firstLine="720"/>
        <w:rPr>
          <w:ins w:id="40" w:author="Chris Richardson" w:date="2018-10-08T22:44:00Z"/>
        </w:rPr>
        <w:pPrChange w:id="41" w:author="Chris Richardson" w:date="2018-10-08T22:11:00Z">
          <w:pPr/>
        </w:pPrChange>
      </w:pPr>
    </w:p>
    <w:p w14:paraId="086B8D57" w14:textId="5443731F" w:rsidR="00E40F6A" w:rsidRDefault="00B11D16" w:rsidP="003B3E8B">
      <w:pPr>
        <w:ind w:firstLine="720"/>
        <w:rPr>
          <w:ins w:id="42" w:author="Chris Richardson" w:date="2018-10-08T21:59:00Z"/>
        </w:rPr>
        <w:pPrChange w:id="43" w:author="Chris Richardson" w:date="2018-10-08T22:11:00Z">
          <w:pPr/>
        </w:pPrChange>
      </w:pPr>
      <w:r>
        <w:t xml:space="preserve">To model these clouds in the narrow line region, </w:t>
      </w:r>
      <w:commentRangeStart w:id="44"/>
      <w:r>
        <w:t>we</w:t>
      </w:r>
      <w:commentRangeEnd w:id="44"/>
      <w:r w:rsidR="003B3E8B">
        <w:rPr>
          <w:rStyle w:val="CommentReference"/>
        </w:rPr>
        <w:commentReference w:id="44"/>
      </w:r>
      <w:r>
        <w:t xml:space="preserve"> typically assume some photoionization source, such as the accretion disk around a central supermassive black hole in active galactic nuclei (AGN), or stellar radiation in star forming galaxies. This </w:t>
      </w:r>
      <w:del w:id="45" w:author="Chris Richardson" w:date="2018-10-08T22:27:00Z">
        <w:r w:rsidDel="00281EEE">
          <w:delText xml:space="preserve">photoionization </w:delText>
        </w:r>
      </w:del>
      <w:ins w:id="46" w:author="Chris Richardson" w:date="2018-10-08T22:27:00Z">
        <w:r w:rsidR="00281EEE">
          <w:t>ionizing radiation</w:t>
        </w:r>
        <w:r w:rsidR="00281EEE">
          <w:t xml:space="preserve"> </w:t>
        </w:r>
      </w:ins>
      <w:r>
        <w:t xml:space="preserve">will go through the gas cloud, and we measure spectra from this cloud. We can assume reasonable ranges for parameters of the cloud such as ionization parameter, metallicity, hydrogen density, grain content etc. from previous literature. We can input these conditions into a computer program called CLOUDY that will output emission lines for a galaxy with the given input characteristics. </w:t>
      </w:r>
      <w:commentRangeStart w:id="47"/>
      <w:del w:id="48" w:author="Chris Richardson" w:date="2018-10-08T22:29:00Z">
        <w:r w:rsidR="00A64ED0" w:rsidDel="00281EEE">
          <w:delText>[whats the typical way of modeling narrow line regions, assume some ionizing continuum, accretion disk etc and then it does through the cloud, assume u, hden, z, etc., then introduce cloudy and mappings code]</w:delText>
        </w:r>
      </w:del>
      <w:r w:rsidR="00A64ED0">
        <w:t>[show realistic ranges in parameters, those predict common temps, show evidence][setup history of it, go in order from shudder and osterbrock 1981 dig through 4363 and high te</w:t>
      </w:r>
      <w:r w:rsidR="003A116C">
        <w:t>, dopita w shocks, K&amp;S 1997, groves 2004, r14, zLH]</w:t>
      </w:r>
      <w:r w:rsidR="00550ADA">
        <w:t xml:space="preserve">. </w:t>
      </w:r>
      <w:r w:rsidR="00703B8C">
        <w:t>[typical electron temps, osterbrock ferland,]</w:t>
      </w:r>
      <w:commentRangeEnd w:id="47"/>
      <w:r w:rsidR="00281EEE">
        <w:rPr>
          <w:rStyle w:val="CommentReference"/>
        </w:rPr>
        <w:commentReference w:id="47"/>
      </w:r>
      <w:del w:id="49" w:author="Chris Richardson" w:date="2018-10-08T22:29:00Z">
        <w:r w:rsidR="00703B8C" w:rsidDel="00281EEE">
          <w:delText xml:space="preserve"> </w:delText>
        </w:r>
        <w:r w:rsidR="00A633AE" w:rsidDel="00281EEE">
          <w:delText xml:space="preserve">Our research focuses on this temperature problem in narrow line </w:delText>
        </w:r>
        <w:r w:rsidR="00B32E01" w:rsidDel="00281EEE">
          <w:delText xml:space="preserve">region (NLR) emitting </w:delText>
        </w:r>
        <w:r w:rsidR="00A633AE" w:rsidDel="00281EEE">
          <w:delText>Active Galactic Nuclei (AGN)</w:delText>
        </w:r>
        <w:r w:rsidR="000F3A30" w:rsidDel="00281EEE">
          <w:delText xml:space="preserve"> [move farther down]</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r w:rsidR="00D2365A">
        <w:t>Komossa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50" w:author="Chris Richardson" w:date="2018-10-08T21:59:00Z"/>
        </w:rPr>
      </w:pPr>
    </w:p>
    <w:p w14:paraId="15799AD7" w14:textId="5F6E322B" w:rsidR="002764EB" w:rsidRDefault="002764EB" w:rsidP="005E6F93">
      <w:pPr>
        <w:rPr>
          <w:ins w:id="51" w:author="Chris Richardson" w:date="2018-10-08T21:59:00Z"/>
        </w:rPr>
      </w:pPr>
      <w:ins w:id="52" w:author="Chris Richardson" w:date="2018-10-08T21:59:00Z">
        <w:r>
          <w:t>---------------------------------------------------------</w:t>
        </w:r>
      </w:ins>
    </w:p>
    <w:p w14:paraId="21877337" w14:textId="4AA788A4" w:rsidR="002764EB" w:rsidRDefault="002764EB" w:rsidP="005E6F93">
      <w:pPr>
        <w:rPr>
          <w:ins w:id="53" w:author="Chris Richardson" w:date="2018-10-08T21:59:00Z"/>
        </w:rPr>
      </w:pPr>
      <w:ins w:id="54" w:author="Chris Richardson" w:date="2018-10-08T21:59:00Z">
        <w:r>
          <w:t>EVERYTHING BELOW THIS LINE IS METHODS]</w:t>
        </w:r>
      </w:ins>
    </w:p>
    <w:p w14:paraId="331470F7" w14:textId="3F658DF7" w:rsidR="002764EB" w:rsidRDefault="002764EB" w:rsidP="005E6F93">
      <w:pPr>
        <w:rPr>
          <w:ins w:id="55" w:author="Chris Richardson" w:date="2018-10-08T21:59:00Z"/>
        </w:rPr>
      </w:pPr>
      <w:ins w:id="56" w:author="Chris Richardson" w:date="2018-10-08T21:59:00Z">
        <w:r>
          <w:t>---------------------------------------------------------</w:t>
        </w:r>
      </w:ins>
    </w:p>
    <w:p w14:paraId="277A744E" w14:textId="77777777" w:rsidR="002764EB" w:rsidRDefault="002764EB" w:rsidP="005E6F93">
      <w:pPr>
        <w:rPr>
          <w:ins w:id="57" w:author="Chris Richardson" w:date="2018-10-08T21:59:00Z"/>
        </w:rPr>
      </w:pPr>
    </w:p>
    <w:p w14:paraId="301A9C70" w14:textId="51EB63EA" w:rsidR="002764EB" w:rsidRDefault="00281EEE" w:rsidP="005E6F93">
      <w:pPr>
        <w:rPr>
          <w:ins w:id="58" w:author="Chris Richardson" w:date="2018-10-08T22:29:00Z"/>
        </w:rPr>
      </w:pPr>
      <w:ins w:id="59"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Kewley et al. to separate our data set by galaxy type. </w:t>
      </w:r>
      <w:r w:rsidR="00966CE0">
        <w:t xml:space="preserve">Interestingly, our data </w:t>
      </w:r>
      <w:r w:rsidR="00966CE0">
        <w:lastRenderedPageBreak/>
        <w:t>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Te Seyfert 2 show low metallicity Fig 7</w:t>
      </w:r>
    </w:p>
    <w:p w14:paraId="5E3A606F" w14:textId="4A588391" w:rsidR="00CA0250" w:rsidRDefault="00CA0250" w:rsidP="005E6F93">
      <w:r>
        <w:t>LINERs and composites show Te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0006760C" w:rsidR="00D040E2" w:rsidRDefault="00D040E2" w:rsidP="005E6F93">
      <w:pPr>
        <w:rPr>
          <w:b/>
        </w:rPr>
      </w:pPr>
      <w:r>
        <w:rPr>
          <w:b/>
        </w:rPr>
        <w:t>References</w:t>
      </w:r>
      <w:ins w:id="60" w:author="Chris Richardson" w:date="2018-10-08T22:04:00Z">
        <w:r w:rsidR="00E7105B">
          <w:rPr>
            <w:b/>
          </w:rPr>
          <w:t xml:space="preserve"> [I commented on this in a previous draft…you need to put these in actual citation format]</w:t>
        </w:r>
      </w:ins>
    </w:p>
    <w:p w14:paraId="335FA49E" w14:textId="77777777" w:rsidR="00D040E2" w:rsidRDefault="00D040E2" w:rsidP="005E6F93">
      <w:r>
        <w:t>BPT</w:t>
      </w:r>
    </w:p>
    <w:p w14:paraId="773B1324" w14:textId="77777777" w:rsidR="00D040E2" w:rsidRDefault="00D040E2" w:rsidP="005E6F93">
      <w:r>
        <w:t>Kewley</w:t>
      </w:r>
    </w:p>
    <w:p w14:paraId="305A52CD" w14:textId="77777777" w:rsidR="00D040E2" w:rsidRDefault="00D040E2" w:rsidP="005E6F93">
      <w:r>
        <w:t>Cloudy</w:t>
      </w:r>
    </w:p>
    <w:p w14:paraId="14274CBB" w14:textId="77777777" w:rsidR="00D040E2" w:rsidRDefault="00D040E2" w:rsidP="005E6F93">
      <w:r>
        <w:t>SDSS</w:t>
      </w:r>
    </w:p>
    <w:p w14:paraId="42B755A2" w14:textId="11FE0246" w:rsidR="00D040E2" w:rsidRDefault="00E40F6A" w:rsidP="005E6F93">
      <w:r>
        <w:t>Richardson 2014</w:t>
      </w:r>
    </w:p>
    <w:p w14:paraId="671B00E3" w14:textId="098039A3" w:rsidR="00E40F6A" w:rsidRDefault="00E40F6A" w:rsidP="005E6F93">
      <w:r>
        <w:t>Komossa &amp; Schulz</w:t>
      </w:r>
    </w:p>
    <w:p w14:paraId="58A9E9EE" w14:textId="172FE474" w:rsidR="00E40F6A" w:rsidRDefault="00E40F6A" w:rsidP="005E6F93">
      <w:r>
        <w:t>Zhang, Liang Hammer</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 w:id="47" w:author="Chris Richardson" w:date="2018-10-08T22:30:00Z" w:initials="CR">
    <w:p w14:paraId="2CEB36F0" w14:textId="656C7194" w:rsidR="00281EEE" w:rsidRDefault="00281EEE">
      <w:pPr>
        <w:pStyle w:val="CommentText"/>
      </w:pPr>
      <w:r>
        <w:rPr>
          <w:rStyle w:val="CommentReference"/>
        </w:rPr>
        <w:annotationRef/>
      </w:r>
      <w:r>
        <w:t>Most of this looks like notes from our meeting a couple weeks 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67629" w15:done="0"/>
  <w15:commentEx w15:paraId="2CEB36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44315"/>
    <w:rsid w:val="000F3A30"/>
    <w:rsid w:val="00182FEB"/>
    <w:rsid w:val="00194855"/>
    <w:rsid w:val="001D2958"/>
    <w:rsid w:val="002764EB"/>
    <w:rsid w:val="002766A3"/>
    <w:rsid w:val="00281EEE"/>
    <w:rsid w:val="003A116C"/>
    <w:rsid w:val="003B3E8B"/>
    <w:rsid w:val="003C4D99"/>
    <w:rsid w:val="0048786E"/>
    <w:rsid w:val="004941CD"/>
    <w:rsid w:val="004D5659"/>
    <w:rsid w:val="005470F4"/>
    <w:rsid w:val="00550ADA"/>
    <w:rsid w:val="005E6F93"/>
    <w:rsid w:val="006B0A23"/>
    <w:rsid w:val="006C1684"/>
    <w:rsid w:val="00703B8C"/>
    <w:rsid w:val="00743255"/>
    <w:rsid w:val="00750157"/>
    <w:rsid w:val="0076000D"/>
    <w:rsid w:val="007C6C45"/>
    <w:rsid w:val="0087517E"/>
    <w:rsid w:val="008A40AC"/>
    <w:rsid w:val="00907B7F"/>
    <w:rsid w:val="00966CE0"/>
    <w:rsid w:val="009B7421"/>
    <w:rsid w:val="00A61AFF"/>
    <w:rsid w:val="00A633AE"/>
    <w:rsid w:val="00A64ED0"/>
    <w:rsid w:val="00A768DA"/>
    <w:rsid w:val="00A878A5"/>
    <w:rsid w:val="00B11D16"/>
    <w:rsid w:val="00B312A8"/>
    <w:rsid w:val="00B32E01"/>
    <w:rsid w:val="00B822A9"/>
    <w:rsid w:val="00BA4AF3"/>
    <w:rsid w:val="00BD0D4D"/>
    <w:rsid w:val="00C35121"/>
    <w:rsid w:val="00CA0250"/>
    <w:rsid w:val="00CA5EC0"/>
    <w:rsid w:val="00CB4EE1"/>
    <w:rsid w:val="00D040E2"/>
    <w:rsid w:val="00D043DF"/>
    <w:rsid w:val="00D2365A"/>
    <w:rsid w:val="00D9767F"/>
    <w:rsid w:val="00DE41C1"/>
    <w:rsid w:val="00E40F6A"/>
    <w:rsid w:val="00E7105B"/>
    <w:rsid w:val="00E87998"/>
    <w:rsid w:val="00F94250"/>
    <w:rsid w:val="00FB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4</cp:revision>
  <dcterms:created xsi:type="dcterms:W3CDTF">2018-10-04T14:16:00Z</dcterms:created>
  <dcterms:modified xsi:type="dcterms:W3CDTF">2018-10-09T02:50:00Z</dcterms:modified>
</cp:coreProperties>
</file>