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6AD35" w14:textId="77777777" w:rsidR="001E650F" w:rsidRDefault="005A55B2" w:rsidP="001E650F">
      <w:pPr>
        <w:jc w:val="center"/>
        <w:rPr>
          <w:b/>
        </w:rPr>
      </w:pPr>
      <w:r>
        <w:rPr>
          <w:b/>
        </w:rPr>
        <w:t xml:space="preserve">Investigating the </w:t>
      </w:r>
      <w:r w:rsidR="00955FB7">
        <w:rPr>
          <w:b/>
        </w:rPr>
        <w:t xml:space="preserve">Mechanisms Responsible for Anomalously High Electron </w:t>
      </w:r>
    </w:p>
    <w:p w14:paraId="79418E05" w14:textId="20EAC510" w:rsidR="001A7377" w:rsidRDefault="00955FB7" w:rsidP="001E650F">
      <w:pPr>
        <w:jc w:val="center"/>
        <w:rPr>
          <w:b/>
        </w:rPr>
      </w:pPr>
      <w:r>
        <w:rPr>
          <w:b/>
        </w:rPr>
        <w:t>Temperature in Narrow-Line AGN</w:t>
      </w:r>
    </w:p>
    <w:p w14:paraId="62F2521F" w14:textId="7091DC0D" w:rsidR="001A7377" w:rsidRDefault="001A7377" w:rsidP="005E6F93">
      <w:pPr>
        <w:rPr>
          <w:b/>
        </w:rPr>
      </w:pPr>
    </w:p>
    <w:p w14:paraId="26B3D2CA" w14:textId="547FC583" w:rsidR="001E650F" w:rsidRDefault="001E650F" w:rsidP="001E650F">
      <w:pPr>
        <w:jc w:val="center"/>
      </w:pPr>
      <w:r>
        <w:t>Sam Jenkins</w:t>
      </w:r>
    </w:p>
    <w:p w14:paraId="44C904B6" w14:textId="15CF71CC" w:rsidR="001E650F" w:rsidRPr="001E650F" w:rsidRDefault="001E650F" w:rsidP="001E650F">
      <w:pPr>
        <w:jc w:val="center"/>
      </w:pPr>
      <w:r>
        <w:t>Elon University</w:t>
      </w:r>
    </w:p>
    <w:p w14:paraId="2FEA6B8A" w14:textId="77777777" w:rsidR="001E650F" w:rsidRDefault="001E650F" w:rsidP="005E6F93">
      <w:pPr>
        <w:rPr>
          <w:b/>
        </w:rPr>
      </w:pPr>
    </w:p>
    <w:p w14:paraId="58B61CF7" w14:textId="57033D5C" w:rsidR="00BD0D4D" w:rsidRDefault="001E650F" w:rsidP="005E6F93">
      <w:pPr>
        <w:rPr>
          <w:b/>
        </w:rPr>
      </w:pPr>
      <w:r>
        <w:rPr>
          <w:b/>
        </w:rPr>
        <w:t xml:space="preserve">1. </w:t>
      </w:r>
      <w:r w:rsidR="00E87998">
        <w:rPr>
          <w:b/>
        </w:rPr>
        <w:t>Introduction</w:t>
      </w:r>
    </w:p>
    <w:p w14:paraId="5CF90E81" w14:textId="77777777" w:rsidR="00E7105B" w:rsidRDefault="00E87998" w:rsidP="005E6F93">
      <w:r>
        <w:tab/>
      </w:r>
    </w:p>
    <w:p w14:paraId="206B1019" w14:textId="351C98C8" w:rsidR="00FB2567" w:rsidRDefault="00E7105B" w:rsidP="00FB2567">
      <w:pPr>
        <w:ind w:firstLine="720"/>
      </w:pPr>
      <w:r>
        <w:t xml:space="preserve">Nebular clouds in star forming regions and </w:t>
      </w:r>
      <w:r w:rsidR="00281EEE">
        <w:t>active galactic nuclei (</w:t>
      </w:r>
      <w:r>
        <w:t>AGN</w:t>
      </w:r>
      <w:r w:rsidR="00281EEE">
        <w:t>)</w:t>
      </w:r>
      <w:r>
        <w:t xml:space="preserve"> typically show electron temperatures around </w:t>
      </w:r>
      <w:proofErr w:type="spellStart"/>
      <w:r>
        <w:rPr>
          <w:i/>
        </w:rPr>
        <w:t>T</w:t>
      </w:r>
      <w:r w:rsidRPr="00C121D6">
        <w:rPr>
          <w:i/>
          <w:vertAlign w:val="subscript"/>
        </w:rPr>
        <w:t>e</w:t>
      </w:r>
      <w:proofErr w:type="spellEnd"/>
      <w:r>
        <w:rPr>
          <w:i/>
        </w:rPr>
        <w:t xml:space="preserve"> </w:t>
      </w:r>
      <w:r>
        <w:t xml:space="preserve">= </w:t>
      </w:r>
      <w:r w:rsidR="00200155">
        <w:t>1.5</w:t>
      </w:r>
      <w:r w:rsidR="00FB2567">
        <w:t>x10</w:t>
      </w:r>
      <w:r w:rsidR="00200155" w:rsidRPr="00A71215">
        <w:rPr>
          <w:vertAlign w:val="superscript"/>
        </w:rPr>
        <w:t>4</w:t>
      </w:r>
      <w:r w:rsidR="00FB2567" w:rsidRPr="00A71215">
        <w:t xml:space="preserve"> </w:t>
      </w:r>
      <w:r w:rsidR="00200155">
        <w:t>K in the OIII emitting region</w:t>
      </w:r>
      <w:r>
        <w:t xml:space="preserve"> (</w:t>
      </w:r>
      <w:proofErr w:type="spellStart"/>
      <w:r>
        <w:t>Osterbrock</w:t>
      </w:r>
      <w:proofErr w:type="spellEnd"/>
      <w:r>
        <w:t xml:space="preserve"> &amp; </w:t>
      </w:r>
      <w:proofErr w:type="spellStart"/>
      <w:r>
        <w:t>Ferland</w:t>
      </w:r>
      <w:proofErr w:type="spellEnd"/>
      <w:r>
        <w:t xml:space="preserve"> 2006).</w:t>
      </w:r>
      <w:r w:rsidR="00FB2567">
        <w:t xml:space="preserve"> </w:t>
      </w:r>
      <w:r>
        <w:t xml:space="preserve">However, anomalously high values </w:t>
      </w:r>
      <w:proofErr w:type="spellStart"/>
      <w:r>
        <w:rPr>
          <w:i/>
        </w:rPr>
        <w:t>T</w:t>
      </w:r>
      <w:r w:rsidRPr="00E7085C">
        <w:rPr>
          <w:i/>
          <w:vertAlign w:val="subscript"/>
        </w:rPr>
        <w:t>e</w:t>
      </w:r>
      <w:proofErr w:type="spellEnd"/>
      <w:r>
        <w:t xml:space="preserve"> &gt; 1.54x10</w:t>
      </w:r>
      <w:r w:rsidRPr="00C121D6">
        <w:rPr>
          <w:vertAlign w:val="superscript"/>
        </w:rPr>
        <w:t>4</w:t>
      </w:r>
      <w:r>
        <w:t xml:space="preserve"> </w:t>
      </w:r>
      <w:r w:rsidR="00FB2567">
        <w:t xml:space="preserve">K </w:t>
      </w:r>
      <w:r>
        <w:t>have been noticed in surveys for decades without a thorough explanation for the physical mechanism responsibl</w:t>
      </w:r>
      <w:r w:rsidR="003B3E8B">
        <w:t>e for creating such conditions in narrow line emitting AGN</w:t>
      </w:r>
      <w:r w:rsidR="003B3E8B" w:rsidDel="003B3E8B">
        <w:t xml:space="preserve"> </w:t>
      </w:r>
      <w:r w:rsidR="005A55B2">
        <w:t>(</w:t>
      </w:r>
      <w:proofErr w:type="spellStart"/>
      <w:r w:rsidR="00BF33AD">
        <w:t>Shuder</w:t>
      </w:r>
      <w:proofErr w:type="spellEnd"/>
      <w:r w:rsidR="00BF33AD">
        <w:t xml:space="preserve"> &amp; </w:t>
      </w:r>
      <w:proofErr w:type="spellStart"/>
      <w:r w:rsidR="00BF33AD">
        <w:t>Osterbrock</w:t>
      </w:r>
      <w:proofErr w:type="spellEnd"/>
      <w:r w:rsidR="00BF33AD">
        <w:t xml:space="preserve"> 1981,</w:t>
      </w:r>
      <w:r w:rsidR="009B7421">
        <w:t xml:space="preserve"> </w:t>
      </w:r>
      <w:proofErr w:type="spellStart"/>
      <w:r w:rsidR="00970490">
        <w:t>Komossa</w:t>
      </w:r>
      <w:proofErr w:type="spellEnd"/>
      <w:r w:rsidR="00970490">
        <w:t xml:space="preserve"> &amp; Schulz 1997, Zhang et al. 2013, Richardson et al. 2014</w:t>
      </w:r>
      <w:r w:rsidR="005A55B2">
        <w:t>)</w:t>
      </w:r>
      <w:r w:rsidR="00B11D16">
        <w:t xml:space="preserve">. </w:t>
      </w:r>
      <w:r w:rsidR="009B7421">
        <w:t xml:space="preserve">While more recent work has started to address the topic head on, signatures of high </w:t>
      </w:r>
      <w:proofErr w:type="spellStart"/>
      <w:r w:rsidR="009B7421" w:rsidRPr="00A71215">
        <w:rPr>
          <w:i/>
        </w:rPr>
        <w:t>T</w:t>
      </w:r>
      <w:r w:rsidR="009B7421" w:rsidRPr="00A71215">
        <w:rPr>
          <w:i/>
          <w:vertAlign w:val="subscript"/>
        </w:rPr>
        <w:t>e</w:t>
      </w:r>
      <w:proofErr w:type="spellEnd"/>
      <w:r w:rsidR="009B7421">
        <w:t xml:space="preserve"> have been present in small spectroscopic samples of AGN. </w:t>
      </w:r>
    </w:p>
    <w:p w14:paraId="533D300B" w14:textId="719D7623" w:rsidR="00CC0380" w:rsidRDefault="009B7421">
      <w:pPr>
        <w:ind w:firstLine="720"/>
      </w:pPr>
      <w:proofErr w:type="spellStart"/>
      <w:r>
        <w:t>Shuder</w:t>
      </w:r>
      <w:proofErr w:type="spellEnd"/>
      <w:r>
        <w:t xml:space="preserve"> &amp; </w:t>
      </w:r>
      <w:proofErr w:type="spellStart"/>
      <w:r>
        <w:t>Osterbrock</w:t>
      </w:r>
      <w:proofErr w:type="spellEnd"/>
      <w:r>
        <w:t xml:space="preserve"> (1981) </w:t>
      </w:r>
      <w:r w:rsidR="0089788D">
        <w:t>show</w:t>
      </w:r>
      <w:r w:rsidR="00FB2567">
        <w:t>ed</w:t>
      </w:r>
      <w:r w:rsidR="0089788D">
        <w:t xml:space="preserve"> </w:t>
      </w:r>
      <w:proofErr w:type="spellStart"/>
      <w:r w:rsidR="0089788D" w:rsidRPr="00A71215">
        <w:rPr>
          <w:i/>
        </w:rPr>
        <w:t>T</w:t>
      </w:r>
      <w:r w:rsidR="0089788D" w:rsidRPr="00A71215">
        <w:rPr>
          <w:i/>
          <w:vertAlign w:val="subscript"/>
        </w:rPr>
        <w:t>e</w:t>
      </w:r>
      <w:proofErr w:type="spellEnd"/>
      <w:r w:rsidR="0089788D">
        <w:t xml:space="preserve"> </w:t>
      </w:r>
      <w:r w:rsidR="009410A0">
        <w:t>&gt; 1.7</w:t>
      </w:r>
      <w:r w:rsidR="00FB2567">
        <w:t>x10</w:t>
      </w:r>
      <w:r w:rsidR="00747478" w:rsidRPr="00A71215">
        <w:rPr>
          <w:vertAlign w:val="superscript"/>
        </w:rPr>
        <w:t>4</w:t>
      </w:r>
      <w:r w:rsidR="00747478">
        <w:t xml:space="preserve"> K in 5 of the 12 galaxies for which they measure electron temperature</w:t>
      </w:r>
      <w:r w:rsidR="00716059">
        <w:t>, but</w:t>
      </w:r>
      <w:r w:rsidR="009E19F6">
        <w:t xml:space="preserve"> do not include any models in their work, which le</w:t>
      </w:r>
      <w:r w:rsidR="00FB2567">
        <w:t>ft</w:t>
      </w:r>
      <w:r w:rsidR="009E19F6">
        <w:t xml:space="preserve"> the question of why such high </w:t>
      </w:r>
      <w:proofErr w:type="spellStart"/>
      <w:r w:rsidR="009E19F6" w:rsidRPr="00A71215">
        <w:rPr>
          <w:i/>
        </w:rPr>
        <w:t>T</w:t>
      </w:r>
      <w:r w:rsidR="009E19F6" w:rsidRPr="00A71215">
        <w:rPr>
          <w:i/>
          <w:vertAlign w:val="subscript"/>
        </w:rPr>
        <w:t>e</w:t>
      </w:r>
      <w:proofErr w:type="spellEnd"/>
      <w:r w:rsidR="009E19F6">
        <w:t xml:space="preserve"> is o</w:t>
      </w:r>
      <w:r w:rsidR="00085CC3">
        <w:t>bserved in some galaxies</w:t>
      </w:r>
      <w:r w:rsidR="009E19F6">
        <w:t>.</w:t>
      </w:r>
      <w:r w:rsidR="004101C6">
        <w:t xml:space="preserve"> </w:t>
      </w:r>
      <w:proofErr w:type="spellStart"/>
      <w:r w:rsidR="004101C6">
        <w:t>Komossa</w:t>
      </w:r>
      <w:proofErr w:type="spellEnd"/>
      <w:r w:rsidR="004101C6">
        <w:t xml:space="preserve"> &amp; Schulz</w:t>
      </w:r>
      <w:r w:rsidR="00213029">
        <w:t xml:space="preserve"> (1997)</w:t>
      </w:r>
      <w:r w:rsidR="004101C6">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Values are assumed for the spectral energy distribution (SED)</w:t>
      </w:r>
      <w:r w:rsidR="001E4245">
        <w:t xml:space="preserve"> (</w:t>
      </w:r>
      <w:proofErr w:type="spellStart"/>
      <w:proofErr w:type="gramStart"/>
      <w:r w:rsidR="001E4245">
        <w:t>e.g</w:t>
      </w:r>
      <w:proofErr w:type="spellEnd"/>
      <w:r w:rsidR="00BE0853">
        <w:t xml:space="preserve"> </w:t>
      </w:r>
      <w:r w:rsidR="001E4245">
        <w:t xml:space="preserve"> accretion</w:t>
      </w:r>
      <w:proofErr w:type="gramEnd"/>
      <w:r w:rsidR="001E4245">
        <w:t xml:space="preserve"> disk</w:t>
      </w:r>
      <w:r w:rsidR="00BE0853">
        <w:t xml:space="preserve"> blackbody temperature</w:t>
      </w:r>
      <w:r w:rsidR="001E4245">
        <w:t>)</w:t>
      </w:r>
      <w:r w:rsidR="00BE0853">
        <w:t xml:space="preserve"> and a luminosity of hydrogen ionizing photons emitted by the galactic nucleus. Along with cloud distance from the emission source and hydrogen </w:t>
      </w:r>
      <w:r w:rsidR="0046620A">
        <w:t>density</w:t>
      </w:r>
      <w:r w:rsidR="00213029">
        <w:t xml:space="preserve"> (</w:t>
      </w:r>
      <w:proofErr w:type="spellStart"/>
      <w:r w:rsidR="00213029">
        <w:t>n</w:t>
      </w:r>
      <w:r w:rsidR="00213029">
        <w:rPr>
          <w:vertAlign w:val="subscript"/>
        </w:rPr>
        <w:t>H</w:t>
      </w:r>
      <w:proofErr w:type="spellEnd"/>
      <w:r w:rsidR="00213029">
        <w:t>)</w:t>
      </w:r>
      <w:r w:rsidR="00BE0853">
        <w:t xml:space="preserve">, these values can be used to calculate the ionization parameter </w:t>
      </w:r>
      <w:r w:rsidR="00BE0853" w:rsidRPr="00A71215">
        <w:rPr>
          <w:i/>
        </w:rPr>
        <w:t>U</w:t>
      </w:r>
      <w:r w:rsidR="00BE0853">
        <w:t xml:space="preserve">. </w:t>
      </w:r>
      <w:r w:rsidR="00E0032B">
        <w:t>The wide range of parameters varied le</w:t>
      </w:r>
      <w:r w:rsidR="001D14F5">
        <w:t>d</w:t>
      </w:r>
      <w:r w:rsidR="00E0032B">
        <w:t xml:space="preserve"> to a range of log </w:t>
      </w:r>
      <w:r w:rsidR="00E0032B" w:rsidRPr="00A71215">
        <w:rPr>
          <w:i/>
        </w:rPr>
        <w:t>U</w:t>
      </w:r>
      <w:r w:rsidR="00E0032B">
        <w:t xml:space="preserve"> between -6.58 and +0.42. </w:t>
      </w:r>
      <w:proofErr w:type="spellStart"/>
      <w:r w:rsidR="00CC0380">
        <w:t>Komossa</w:t>
      </w:r>
      <w:proofErr w:type="spellEnd"/>
      <w:r w:rsidR="00CC0380">
        <w:t xml:space="preserve"> &amp; Schulz </w:t>
      </w:r>
      <w:r w:rsidR="001D14F5">
        <w:t xml:space="preserve">(1997) </w:t>
      </w:r>
      <w:r w:rsidR="00CC0380">
        <w:t>also va</w:t>
      </w:r>
      <w:r w:rsidR="00E0032B">
        <w:t>r</w:t>
      </w:r>
      <w:r w:rsidR="001D14F5">
        <w:t>ied</w:t>
      </w:r>
      <w:r w:rsidR="00E0032B">
        <w:t xml:space="preserve"> the metallicity of the cloud</w:t>
      </w:r>
      <w:r w:rsidR="00CC0380">
        <w:t xml:space="preserve">, </w:t>
      </w:r>
      <w:r w:rsidR="001D14F5" w:rsidRPr="00A71215">
        <w:rPr>
          <w:i/>
        </w:rPr>
        <w:t>Z</w:t>
      </w:r>
      <w:r w:rsidR="001D14F5">
        <w:t xml:space="preserve">, </w:t>
      </w:r>
      <w:r w:rsidR="00CC0380">
        <w:t>and stop their models once the hydrogen column density drop</w:t>
      </w:r>
      <w:r w:rsidR="001D14F5">
        <w:t>ped</w:t>
      </w:r>
      <w:r w:rsidR="00CC0380">
        <w:t xml:space="preserve"> below a pre-determined value</w:t>
      </w:r>
      <w:r w:rsidR="00E0032B">
        <w:t>. These input parameters were used in a photoionization code called Cloudy</w:t>
      </w:r>
      <w:r w:rsidR="001D14F5">
        <w:t xml:space="preserve"> c</w:t>
      </w:r>
      <w:r w:rsidR="00E0032B">
        <w:t>84.03 (</w:t>
      </w:r>
      <w:proofErr w:type="spellStart"/>
      <w:r w:rsidR="00E0032B">
        <w:t>Ferland</w:t>
      </w:r>
      <w:proofErr w:type="spellEnd"/>
      <w:r w:rsidR="00E0032B">
        <w:t xml:space="preserve"> 1993).</w:t>
      </w:r>
      <w:r w:rsidR="00CC0380">
        <w:t xml:space="preserve"> Cloudy then outputs emission line strengths for any requested lines, and these line strengths are used to determine conditions within the cloud. </w:t>
      </w:r>
      <w:r w:rsidR="00F14298">
        <w:t>This approach proves to be common when modeling the NLR.</w:t>
      </w:r>
      <w:del w:id="0" w:author="Emmett Jenkins" w:date="2019-03-01T11:22:00Z">
        <w:r w:rsidR="001D14F5" w:rsidDel="008E38B3">
          <w:delText xml:space="preserve"> [NEED TO MENTION SOMETHING ABOUT THE CONNECTION TO HIGH TE HERE]</w:delText>
        </w:r>
        <w:r w:rsidR="00AB4BA4" w:rsidDel="008E38B3">
          <w:delText xml:space="preserve"> (Should I just mention that Shuder &amp; Osterbrock see anomalously high Te in 1981 and then that this modeling approach is common? Or should I be mentioning more here?)</w:delText>
        </w:r>
        <w:r w:rsidR="0086427B" w:rsidDel="008E38B3">
          <w:delText xml:space="preserve"> [READ THROUGH THIS PAPER AGAIN AND IT SHOULD BE FAIRLY EVIDENT WHAT TO PUT DOWN.]</w:delText>
        </w:r>
      </w:del>
      <w:ins w:id="1" w:author="Emmett Jenkins" w:date="2019-03-01T11:22:00Z">
        <w:r w:rsidR="008E38B3">
          <w:t xml:space="preserve"> They ment</w:t>
        </w:r>
        <w:r w:rsidR="009A70E9">
          <w:t xml:space="preserve">ion proposed explanations for the temperature problem, and conclude that the only explanation </w:t>
        </w:r>
      </w:ins>
      <w:ins w:id="2" w:author="Emmett Jenkins" w:date="2019-03-01T11:23:00Z">
        <w:r w:rsidR="009A70E9">
          <w:t xml:space="preserve">that can account for the emission spectrums as a whole would be low metallicity. </w:t>
        </w:r>
      </w:ins>
      <w:ins w:id="3" w:author="Emmett Jenkins" w:date="2019-03-01T11:24:00Z">
        <w:r w:rsidR="00CA3F7D">
          <w:t>Metals in the gas provide a cooling effect, and therefore decreasing electron temperatures.</w:t>
        </w:r>
      </w:ins>
    </w:p>
    <w:p w14:paraId="6D690975" w14:textId="6E8F42D2" w:rsidR="00CC0380" w:rsidRDefault="00235593" w:rsidP="00CC0380">
      <w:r>
        <w:tab/>
      </w:r>
      <w:proofErr w:type="spellStart"/>
      <w:r>
        <w:t>Dopita</w:t>
      </w:r>
      <w:proofErr w:type="spellEnd"/>
      <w:r>
        <w:t xml:space="preserve"> &amp; Sutherland</w:t>
      </w:r>
      <w:r w:rsidR="002106EA">
        <w:t xml:space="preserve"> </w:t>
      </w:r>
      <w:r>
        <w:t xml:space="preserve">(1995) also model high temperature galaxies, but they employ shocks </w:t>
      </w:r>
      <w:r w:rsidR="001D14F5">
        <w:t xml:space="preserve">as an excitation mechanism </w:t>
      </w:r>
      <w:r>
        <w:t>to reach those high temperatures</w:t>
      </w:r>
      <w:r w:rsidR="001D14F5">
        <w:t xml:space="preserve"> </w:t>
      </w:r>
      <w:r w:rsidR="00DA2DD4">
        <w:t>and solve the temperature problem</w:t>
      </w:r>
      <w:r w:rsidR="001D14F5">
        <w:t xml:space="preserve"> for a small subset of objects</w:t>
      </w:r>
      <w:r>
        <w:t xml:space="preserve">. </w:t>
      </w:r>
      <w:r w:rsidR="007A4C58">
        <w:t>To model these shocks, they var</w:t>
      </w:r>
      <w:r w:rsidR="002106EA">
        <w:t>ied</w:t>
      </w:r>
      <w:r w:rsidR="007A4C58">
        <w:t xml:space="preserve">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r w:rsidR="008773A9">
        <w:t xml:space="preserve">They derive interesting results from their models, including an inverse relationship between shock velocity and electron temperature. </w:t>
      </w:r>
      <w:r w:rsidR="003B7E9F">
        <w:t xml:space="preserve">They use a diagnostic diagram that shows </w:t>
      </w:r>
      <w:proofErr w:type="gramStart"/>
      <w:r w:rsidR="00A71215">
        <w:t>log[</w:t>
      </w:r>
      <w:proofErr w:type="gramEnd"/>
      <w:r w:rsidR="00A71215">
        <w:t xml:space="preserve">O III] </w:t>
      </w:r>
      <w:r w:rsidR="00A71215">
        <w:sym w:font="Symbol" w:char="F06C"/>
      </w:r>
      <w:r w:rsidR="00A71215">
        <w:t>5007/H</w:t>
      </w:r>
      <w:r w:rsidR="00A71215">
        <w:sym w:font="Symbol" w:char="F062"/>
      </w:r>
      <w:r w:rsidR="00A71215">
        <w:t xml:space="preserve"> vs. log [O I] </w:t>
      </w:r>
      <w:r w:rsidR="00A71215">
        <w:sym w:font="Symbol" w:char="F06C"/>
      </w:r>
      <w:r w:rsidR="00A71215">
        <w:t>6300/H</w:t>
      </w:r>
      <w:r w:rsidR="00A71215">
        <w:sym w:font="Symbol" w:char="F061"/>
      </w:r>
      <w:r w:rsidR="003B7E9F">
        <w:t>, which is particularly sensitive to shock excitation (</w:t>
      </w:r>
      <w:proofErr w:type="spellStart"/>
      <w:r w:rsidR="003B7E9F">
        <w:t>Kewley</w:t>
      </w:r>
      <w:proofErr w:type="spellEnd"/>
      <w:r w:rsidR="00B16B80">
        <w:t xml:space="preserve"> et al.</w:t>
      </w:r>
      <w:r w:rsidR="003B7E9F">
        <w:t xml:space="preserve"> 2006). This plot neatly separates star-forming, AGN and LINER galaxies </w:t>
      </w:r>
      <w:r w:rsidR="003E16E5">
        <w:t xml:space="preserve">and </w:t>
      </w:r>
      <w:r w:rsidR="00D11D9F">
        <w:t>overlaying their shock models on this diagram reveals relevant information.</w:t>
      </w:r>
      <w:r w:rsidR="008773A9">
        <w:t xml:space="preserve"> </w:t>
      </w:r>
      <w:r w:rsidR="00D11D9F">
        <w:t>T</w:t>
      </w:r>
      <w:r w:rsidR="00FE0C4F">
        <w:t xml:space="preserve">hough the lower velocity shocks </w:t>
      </w:r>
      <w:r w:rsidR="00FE0C4F">
        <w:lastRenderedPageBreak/>
        <w:t xml:space="preserve">produce high electron temperature, </w:t>
      </w:r>
      <w:r w:rsidR="00EA2DED">
        <w:t>in fact up to 6.</w:t>
      </w:r>
      <w:r w:rsidR="00EA2DED" w:rsidRPr="00EA2DED">
        <w:t>5x10</w:t>
      </w:r>
      <w:r w:rsidR="00EA2DED">
        <w:rPr>
          <w:vertAlign w:val="superscript"/>
        </w:rPr>
        <w:t>4</w:t>
      </w:r>
      <w:r w:rsidR="00EA2DED">
        <w:t>K</w:t>
      </w:r>
      <w:r w:rsidR="00D11D9F">
        <w:t xml:space="preserve">, </w:t>
      </w:r>
      <w:r w:rsidR="00FE0C4F">
        <w:t>these models fall inside the LINER category.</w:t>
      </w:r>
      <w:r w:rsidR="00E925A9">
        <w:t xml:space="preserve"> </w:t>
      </w:r>
      <w:r w:rsidR="00212293">
        <w:t xml:space="preserve">Though this shock heating provides high electron temperatures, nearly all of these shock heated galaxies </w:t>
      </w:r>
      <w:r w:rsidR="002106EA">
        <w:t>led to</w:t>
      </w:r>
      <w:r w:rsidR="00212293">
        <w:t xml:space="preserve"> </w:t>
      </w:r>
      <w:r w:rsidR="002106EA">
        <w:t xml:space="preserve">a </w:t>
      </w:r>
      <w:r w:rsidR="00212293">
        <w:t>LINER</w:t>
      </w:r>
      <w:r w:rsidR="002106EA">
        <w:t xml:space="preserve"> (</w:t>
      </w:r>
      <w:r w:rsidR="00212293">
        <w:t>low ionization narrow emission line regions</w:t>
      </w:r>
      <w:r w:rsidR="002106EA">
        <w:t>) classification due to strong neutral line emission</w:t>
      </w:r>
      <w:r w:rsidR="00212293">
        <w:t xml:space="preserve">. </w:t>
      </w:r>
      <w:r w:rsidR="006D4A0B">
        <w:t xml:space="preserve">Many </w:t>
      </w:r>
      <w:r w:rsidR="00212293">
        <w:t>LINERs</w:t>
      </w:r>
      <w:r w:rsidR="006D4A0B">
        <w:t xml:space="preserve"> are thought to be</w:t>
      </w:r>
      <w:r w:rsidR="00212293">
        <w:t xml:space="preserve"> shock heated AGN, but these results do not provide an explanation for the high temperature </w:t>
      </w:r>
      <w:r w:rsidR="00A906FF">
        <w:t xml:space="preserve">photoionized </w:t>
      </w:r>
      <w:r w:rsidR="00212293">
        <w:t>AGN</w:t>
      </w:r>
      <w:r w:rsidR="006D4A0B">
        <w:t xml:space="preserve"> classified as </w:t>
      </w:r>
      <w:proofErr w:type="spellStart"/>
      <w:r w:rsidR="006D4A0B">
        <w:t>Seyferts</w:t>
      </w:r>
      <w:proofErr w:type="spellEnd"/>
      <w:r w:rsidR="00212293">
        <w:t xml:space="preserve">. </w:t>
      </w:r>
      <w:r w:rsidR="006D4A0B">
        <w:t>In order develop a complete solution, t</w:t>
      </w:r>
      <w:r w:rsidR="0038297B">
        <w:t>he temperature problem</w:t>
      </w:r>
      <w:r w:rsidR="006D4A0B">
        <w:t xml:space="preserve"> also</w:t>
      </w:r>
      <w:r w:rsidR="0038297B">
        <w:t xml:space="preserve"> requires a solution for photoion</w:t>
      </w:r>
      <w:r w:rsidR="006D4A0B">
        <w:t>i</w:t>
      </w:r>
      <w:r w:rsidR="0038297B">
        <w:t>zed AGN, so this group’s results leave the question</w:t>
      </w:r>
      <w:r w:rsidR="001544C7">
        <w:t xml:space="preserve"> partially</w:t>
      </w:r>
      <w:r w:rsidR="0038297B">
        <w:t xml:space="preserve"> unanswered.</w:t>
      </w:r>
    </w:p>
    <w:p w14:paraId="029B5224" w14:textId="2548E21F" w:rsidR="00A976A2" w:rsidRPr="00A71215" w:rsidRDefault="00A976A2" w:rsidP="00CC0380">
      <w:pPr>
        <w:rPr>
          <w:rFonts w:ascii="Times New Roman" w:eastAsia="Times New Roman" w:hAnsi="Times New Roman" w:cs="Times New Roman"/>
        </w:rPr>
      </w:pPr>
      <w:r>
        <w:tab/>
        <w:t xml:space="preserve">Groves, </w:t>
      </w:r>
      <w:proofErr w:type="spellStart"/>
      <w:r>
        <w:t>Dopita</w:t>
      </w:r>
      <w:proofErr w:type="spellEnd"/>
      <w:r>
        <w:t xml:space="preserve"> &amp; Sutherland (</w:t>
      </w:r>
      <w:r w:rsidR="00A7380D">
        <w:t>2004) incorporate</w:t>
      </w:r>
      <w:r w:rsidR="00416022">
        <w:t>d</w:t>
      </w:r>
      <w:r w:rsidR="00A7380D">
        <w:t xml:space="preserve"> dust in their models in an attempt to increase electron temperature due to photoelectric heating</w:t>
      </w:r>
      <w:r w:rsidR="00590482">
        <w:t>, which at the time was a new approach. This group also use</w:t>
      </w:r>
      <w:r w:rsidR="00416022">
        <w:t>d</w:t>
      </w:r>
      <w:r w:rsidR="00590482">
        <w:t xml:space="preserve"> the MAPPINGS III code instead of CLOUDY to do their models. </w:t>
      </w:r>
      <w:r w:rsidR="00075912">
        <w:t>Notably, they include</w:t>
      </w:r>
      <w:r w:rsidR="00416022">
        <w:t>d</w:t>
      </w:r>
      <w:r w:rsidR="00075912">
        <w:t xml:space="preserve"> a </w:t>
      </w:r>
      <w:r w:rsidR="00BC320B">
        <w:t>narrower</w:t>
      </w:r>
      <w:r w:rsidR="00075912">
        <w:t xml:space="preserve"> range of parameters than </w:t>
      </w:r>
      <w:proofErr w:type="spellStart"/>
      <w:r w:rsidR="00075912">
        <w:t>Dopita</w:t>
      </w:r>
      <w:proofErr w:type="spellEnd"/>
      <w:r w:rsidR="00075912">
        <w:t xml:space="preserve"> &amp; Sutherland </w:t>
      </w:r>
      <w:r w:rsidR="00571907">
        <w:t>(</w:t>
      </w:r>
      <w:r w:rsidR="00075912">
        <w:t>1995</w:t>
      </w:r>
      <w:r w:rsidR="00571907">
        <w:t>)</w:t>
      </w:r>
      <w:r w:rsidR="00416022">
        <w:t xml:space="preserve"> by </w:t>
      </w:r>
      <w:r w:rsidR="00075912">
        <w:t>vary</w:t>
      </w:r>
      <w:r w:rsidR="00416022">
        <w:t>ing</w:t>
      </w:r>
      <w:r w:rsidR="00075912">
        <w:t xml:space="preserve"> </w:t>
      </w:r>
      <w:proofErr w:type="spellStart"/>
      <w:r w:rsidR="00075912">
        <w:t>n</w:t>
      </w:r>
      <w:r w:rsidR="00075912">
        <w:rPr>
          <w:vertAlign w:val="subscript"/>
        </w:rPr>
        <w:t>H</w:t>
      </w:r>
      <w:proofErr w:type="spellEnd"/>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0.25</w:t>
      </w:r>
      <w:r w:rsidR="00416022">
        <w:t xml:space="preserve"> Z</w:t>
      </w:r>
      <w:r w:rsidR="00060407" w:rsidRPr="00A71215">
        <w:rPr>
          <w:rFonts w:ascii="Segoe UI Symbol" w:eastAsia="Times New Roman" w:hAnsi="Segoe UI Symbol" w:cs="Segoe UI Symbol"/>
          <w:color w:val="222222"/>
          <w:shd w:val="clear" w:color="auto" w:fill="F8F9FA"/>
          <w:vertAlign w:val="subscript"/>
        </w:rPr>
        <w:t>☉</w:t>
      </w:r>
      <w:r w:rsidR="00075912">
        <w:t xml:space="preserve"> </w:t>
      </w:r>
      <w:r w:rsidR="00416022">
        <w:t>&lt; Z</w:t>
      </w:r>
      <w:r w:rsidR="00060407" w:rsidRPr="007A10F6">
        <w:rPr>
          <w:rFonts w:ascii="Segoe UI Symbol" w:eastAsia="Times New Roman" w:hAnsi="Segoe UI Symbol" w:cs="Segoe UI Symbol"/>
          <w:color w:val="222222"/>
          <w:shd w:val="clear" w:color="auto" w:fill="F8F9FA"/>
          <w:vertAlign w:val="subscript"/>
        </w:rPr>
        <w:t>☉</w:t>
      </w:r>
      <w:r w:rsidR="00416022">
        <w:t xml:space="preserve"> &lt;</w:t>
      </w:r>
      <w:r w:rsidR="00075912">
        <w:t xml:space="preserve"> 4</w:t>
      </w:r>
      <w:r w:rsidR="00416022">
        <w:t>.0 Z</w:t>
      </w:r>
      <w:r w:rsidR="00060407" w:rsidRPr="007A10F6">
        <w:rPr>
          <w:rFonts w:ascii="Segoe UI Symbol" w:eastAsia="Times New Roman" w:hAnsi="Segoe UI Symbol" w:cs="Segoe UI Symbol"/>
          <w:color w:val="222222"/>
          <w:shd w:val="clear" w:color="auto" w:fill="F8F9FA"/>
          <w:vertAlign w:val="subscript"/>
        </w:rPr>
        <w:t>☉</w:t>
      </w:r>
      <w:r w:rsidR="00075912">
        <w:t xml:space="preserve">, and power law index </w:t>
      </w:r>
      <w:r w:rsidR="00075912">
        <w:sym w:font="Symbol" w:char="F061"/>
      </w:r>
      <w:r w:rsidR="00075912">
        <w:t xml:space="preserve"> from -1.2 to -2.0</w:t>
      </w:r>
      <w:r w:rsidR="00060407">
        <w:t xml:space="preserve"> for the SED</w:t>
      </w:r>
      <w:r w:rsidR="00590482">
        <w:t xml:space="preserve">. </w:t>
      </w:r>
      <w:r w:rsidR="000B3DE8">
        <w:t>T</w:t>
      </w:r>
      <w:r w:rsidR="00BC320B">
        <w:t>he</w:t>
      </w:r>
      <w:r w:rsidR="00590482">
        <w:t xml:space="preserve"> ionization parameter </w:t>
      </w:r>
      <w:r w:rsidR="00590482" w:rsidRPr="00A71215">
        <w:rPr>
          <w:i/>
        </w:rPr>
        <w:t>U</w:t>
      </w:r>
      <w:r w:rsidR="00590482">
        <w:t xml:space="preserve"> </w:t>
      </w:r>
      <w:r w:rsidR="00060407">
        <w:t>was</w:t>
      </w:r>
      <w:r w:rsidR="00590482">
        <w:t xml:space="preserve"> varied from -4.0 &lt; log </w:t>
      </w:r>
      <w:r w:rsidR="00590482" w:rsidRPr="00A71215">
        <w:rPr>
          <w:i/>
        </w:rPr>
        <w:t>U</w:t>
      </w:r>
      <w:r w:rsidR="00590482">
        <w:t xml:space="preserve"> &lt; 0.0 in intervals of -0.3, -0.6, and -1.0 </w:t>
      </w:r>
      <w:proofErr w:type="spellStart"/>
      <w:r w:rsidR="00590482">
        <w:t>dex</w:t>
      </w:r>
      <w:proofErr w:type="spellEnd"/>
      <w:r w:rsidR="00A906FF">
        <w:t>,</w:t>
      </w:r>
      <w:r w:rsidR="000B3DE8">
        <w:t xml:space="preserve"> and they var</w:t>
      </w:r>
      <w:r w:rsidR="00060407">
        <w:t>ied</w:t>
      </w:r>
      <w:r w:rsidR="000B3DE8">
        <w:t xml:space="preserve"> grain content proportional </w:t>
      </w:r>
      <w:r w:rsidR="00060407">
        <w:t>to</w:t>
      </w:r>
      <w:r w:rsidR="000B3DE8">
        <w:t xml:space="preserve"> metallicity, though they claim</w:t>
      </w:r>
      <w:r w:rsidR="00060407">
        <w:t>ed</w:t>
      </w:r>
      <w:r w:rsidR="000B3DE8">
        <w:t xml:space="preserve"> this is a gross over simplification and cannot be justified, but it</w:t>
      </w:r>
      <w:r w:rsidR="00060407">
        <w:t xml:space="preserve"> i</w:t>
      </w:r>
      <w:r w:rsidR="000B3DE8">
        <w:t>s the simplest way to model the grain content</w:t>
      </w:r>
      <w:r w:rsidR="00590482">
        <w:t xml:space="preserve">.  </w:t>
      </w:r>
      <w:r w:rsidR="001749FD">
        <w:t>Their models show</w:t>
      </w:r>
      <w:r w:rsidR="00060407">
        <w:t>ed</w:t>
      </w:r>
      <w:r w:rsidR="001749FD">
        <w:t xml:space="preserve"> higher electron temperatures with higher grain content, and they mention</w:t>
      </w:r>
      <w:r w:rsidR="00060407">
        <w:t>ed</w:t>
      </w:r>
      <w:r w:rsidR="001749FD">
        <w:t xml:space="preserve"> that including grains in their models help</w:t>
      </w:r>
      <w:r w:rsidR="00060407">
        <w:t>ed</w:t>
      </w:r>
      <w:r w:rsidR="001749FD">
        <w:t xml:space="preserve"> alleviate some of the temperature problem, though more work is needed. </w:t>
      </w:r>
    </w:p>
    <w:p w14:paraId="0B426184" w14:textId="2BC0DE5E" w:rsidR="008F5D2E" w:rsidRDefault="000B3DE8" w:rsidP="00FB2567">
      <w:r>
        <w:tab/>
        <w:t>Richardson et al. (2014) investigate</w:t>
      </w:r>
      <w:r w:rsidR="005D25FF">
        <w:t>d</w:t>
      </w:r>
      <w:r>
        <w:t xml:space="preserve"> the effects of density, ionization, grains and metallicity on AGN gas, and refer</w:t>
      </w:r>
      <w:r w:rsidR="005D25FF">
        <w:t>red</w:t>
      </w:r>
      <w:r>
        <w:t xml:space="preserve"> to many of the studies mentioned above. They mention</w:t>
      </w:r>
      <w:r w:rsidR="005D25FF">
        <w:t>ed</w:t>
      </w:r>
      <w:r>
        <w:t xml:space="preserve"> that </w:t>
      </w:r>
      <w:proofErr w:type="spellStart"/>
      <w:r>
        <w:t>Komossa</w:t>
      </w:r>
      <w:proofErr w:type="spellEnd"/>
      <w:r>
        <w:t xml:space="preserve"> &amp; Schulz</w:t>
      </w:r>
      <w:r w:rsidR="005D25FF">
        <w:t xml:space="preserve"> (1997)</w:t>
      </w:r>
      <w:r>
        <w:t xml:space="preserve"> drastically overestimate</w:t>
      </w:r>
      <w:r w:rsidR="005D25FF">
        <w:t>s</w:t>
      </w:r>
      <w:r>
        <w:t xml:space="preserve"> </w:t>
      </w:r>
      <w:r w:rsidR="005D25FF">
        <w:t>[</w:t>
      </w:r>
      <w:r>
        <w:t>O</w:t>
      </w:r>
      <w:r w:rsidR="005D25FF">
        <w:t xml:space="preserve"> </w:t>
      </w:r>
      <w:r>
        <w:t>I</w:t>
      </w:r>
      <w:r w:rsidR="005D25FF">
        <w:t>]</w:t>
      </w:r>
      <w:r>
        <w:t xml:space="preserve"> emission with high density values, which likely means that high density</w:t>
      </w:r>
      <w:r w:rsidR="005D25FF">
        <w:t xml:space="preserve"> regions</w:t>
      </w:r>
      <w:r>
        <w:t xml:space="preserve"> do</w:t>
      </w:r>
      <w:r w:rsidR="005D25FF">
        <w:t xml:space="preserve"> not</w:t>
      </w:r>
      <w:r>
        <w:t xml:space="preserve"> exist. Instead, increasing density increases </w:t>
      </w:r>
      <w:r w:rsidR="002A3DF8">
        <w:t>[</w:t>
      </w:r>
      <w:r>
        <w:t>O</w:t>
      </w:r>
      <w:r w:rsidR="002A3DF8">
        <w:t xml:space="preserve"> I]</w:t>
      </w:r>
      <w:r>
        <w:t xml:space="preserve"> emission but does</w:t>
      </w:r>
      <w:r w:rsidR="002A3DF8">
        <w:t xml:space="preserve"> not</w:t>
      </w:r>
      <w:r>
        <w:t xml:space="preserve"> affect H</w:t>
      </w:r>
      <w:r>
        <w:sym w:font="Symbol" w:char="F061"/>
      </w:r>
      <w:r>
        <w:t xml:space="preserve"> or H</w:t>
      </w:r>
      <w:r>
        <w:sym w:font="Symbol" w:char="F062"/>
      </w:r>
      <w:r>
        <w:t xml:space="preserve"> emission, so different emission line ratios are observed. </w:t>
      </w:r>
      <w:ins w:id="4" w:author="Emmett Jenkins" w:date="2019-03-01T11:25:00Z">
        <w:r w:rsidR="00CA3F7D">
          <w:t>As we mentioned, t</w:t>
        </w:r>
      </w:ins>
      <w:del w:id="5" w:author="Emmett Jenkins" w:date="2019-03-01T11:25:00Z">
        <w:r w:rsidDel="00CA3F7D">
          <w:delText>T</w:delText>
        </w:r>
      </w:del>
      <w:r>
        <w:t>hey also touch</w:t>
      </w:r>
      <w:r w:rsidR="008F5D2E">
        <w:t>ed</w:t>
      </w:r>
      <w:r>
        <w:t xml:space="preserve"> on the cooling effect of metals in the gas, explaining that increased metallicity can cool the gas and decrease electron temperatures. </w:t>
      </w:r>
      <w:ins w:id="6" w:author="Emmett Jenkins" w:date="2019-03-01T11:25:00Z">
        <w:r w:rsidR="00CA3F7D">
          <w:t xml:space="preserve">(Is this now redundant or keep this in here?) </w:t>
        </w:r>
      </w:ins>
      <w:r>
        <w:t xml:space="preserve">However, it may be the case that AGN with low metallicity values are rare, meaning that may not be a sufficient explanation for the high electron temperatures seen in some samples. Grains </w:t>
      </w:r>
      <w:r w:rsidR="008F5D2E">
        <w:t xml:space="preserve">were </w:t>
      </w:r>
      <w:r>
        <w:t xml:space="preserve">shown to increase electron temperatures through photoelectric heating and can reproduce high ionization AGN </w:t>
      </w:r>
      <w:proofErr w:type="spellStart"/>
      <w:r>
        <w:t>T</w:t>
      </w:r>
      <w:r>
        <w:rPr>
          <w:vertAlign w:val="subscript"/>
        </w:rPr>
        <w:t>e</w:t>
      </w:r>
      <w:proofErr w:type="spellEnd"/>
      <w:r>
        <w:t xml:space="preserve"> but miss the mark with the highest ionization AGN in the sample. </w:t>
      </w:r>
      <w:r w:rsidR="00974528">
        <w:t>Interestingly, they also include</w:t>
      </w:r>
      <w:r w:rsidR="008F5D2E">
        <w:t>d</w:t>
      </w:r>
      <w:r w:rsidR="00974528">
        <w:t xml:space="preserve"> a model </w:t>
      </w:r>
      <w:r w:rsidR="008F5D2E">
        <w:t>with</w:t>
      </w:r>
      <w:r w:rsidR="00974528">
        <w:t xml:space="preserve"> cosmic rays, which would provide another excitation mechanism on top of photoionization, but their model shows negligible effects on </w:t>
      </w:r>
      <w:proofErr w:type="spellStart"/>
      <w:r w:rsidR="00974528">
        <w:t>T</w:t>
      </w:r>
      <w:r w:rsidR="00974528">
        <w:rPr>
          <w:vertAlign w:val="subscript"/>
        </w:rPr>
        <w:t>e</w:t>
      </w:r>
      <w:proofErr w:type="spellEnd"/>
      <w:r w:rsidR="00974528">
        <w:t>.</w:t>
      </w:r>
      <w:r w:rsidR="003F3BD4">
        <w:t xml:space="preserve"> </w:t>
      </w:r>
    </w:p>
    <w:p w14:paraId="210BF7F9" w14:textId="7FA7F7F9" w:rsidR="00BD252E" w:rsidRDefault="003F3BD4" w:rsidP="00A71215">
      <w:pPr>
        <w:ind w:firstLine="720"/>
      </w:pPr>
      <w:r>
        <w:t>Also notable is this group’s approach to modeling. They use</w:t>
      </w:r>
      <w:r w:rsidR="008F5D2E">
        <w:t>d</w:t>
      </w:r>
      <w:r>
        <w:t xml:space="preserve"> a local optimally emitting cloud (LOC) model, which treats the NLR as a sum of many individual gas clouds distributed around the central source. Individual clouds were modeled using C</w:t>
      </w:r>
      <w:r w:rsidR="008F5D2E">
        <w:t>loudy</w:t>
      </w:r>
      <w:r>
        <w:t xml:space="preserve"> </w:t>
      </w:r>
      <w:r w:rsidR="008F5D2E">
        <w:t>c</w:t>
      </w:r>
      <w:r>
        <w:t>10.0</w:t>
      </w:r>
      <w:r w:rsidR="001F5311">
        <w:t>.</w:t>
      </w:r>
      <w:r>
        <w:t xml:space="preserve"> </w:t>
      </w:r>
      <w:r w:rsidR="00EF29B1">
        <w:t xml:space="preserve">These models were stopped once </w:t>
      </w:r>
      <w:proofErr w:type="spellStart"/>
      <w:r w:rsidR="00EF29B1">
        <w:t>T</w:t>
      </w:r>
      <w:r w:rsidR="00EF29B1">
        <w:rPr>
          <w:vertAlign w:val="subscript"/>
        </w:rPr>
        <w:t>e</w:t>
      </w:r>
      <w:proofErr w:type="spellEnd"/>
      <w:r w:rsidR="00EF29B1">
        <w:t xml:space="preserve"> exceeded 100,000K or fell below 4000K, as temperatures above that range contribute primarily to X-Ray emission and temperatures any lower contribute primarily to IR emission. </w:t>
      </w:r>
      <w:r w:rsidR="00EC7D6D">
        <w:t>They then integrate</w:t>
      </w:r>
      <w:r w:rsidR="00E617B3">
        <w:t>d</w:t>
      </w:r>
      <w:r w:rsidR="00EC7D6D">
        <w:t xml:space="preserve"> over </w:t>
      </w:r>
      <w:r w:rsidR="005B34CD">
        <w:t>radial distance and density distributions to account for the NLR as a whole.</w:t>
      </w:r>
      <w:r w:rsidR="002F3629">
        <w:t xml:space="preserve"> This approach is certainly different from the models from the previously mentioned groups, but still does not provide a solution to the temperature problem. However, this approach can account for the fact that we observe the sum of all sections of the </w:t>
      </w:r>
      <w:r w:rsidR="00E617B3">
        <w:t>NLR and</w:t>
      </w:r>
      <w:r w:rsidR="002F3629">
        <w:t xml:space="preserve"> simulating this as numerous individual clouds can more accurately represent that. For example, if we observe high electron temperature and low metallicity from </w:t>
      </w:r>
      <w:r w:rsidR="002471C9">
        <w:t>an</w:t>
      </w:r>
      <w:r w:rsidR="002F3629">
        <w:t xml:space="preserve"> NLR, it is likely that the </w:t>
      </w:r>
      <w:r w:rsidR="002F3629">
        <w:lastRenderedPageBreak/>
        <w:t>entire NLR is</w:t>
      </w:r>
      <w:r w:rsidR="002471C9">
        <w:t xml:space="preserve"> not</w:t>
      </w:r>
      <w:r w:rsidR="002F3629">
        <w:t xml:space="preserve"> homogenously high temperature and low metallicity, but there could be pockets of low temperature and high metallicity, and this method can simulate that variation.</w:t>
      </w:r>
      <w:r w:rsidR="00BD252E">
        <w:tab/>
      </w:r>
    </w:p>
    <w:p w14:paraId="56E0A88E" w14:textId="152454C1" w:rsidR="00656F9D" w:rsidRDefault="00DD28B6" w:rsidP="00F14298">
      <w:r>
        <w:tab/>
      </w:r>
      <w:r w:rsidR="00AB66D3">
        <w:t>Zhang Liang and Hammer (2013) mention</w:t>
      </w:r>
      <w:r w:rsidR="00EC6617">
        <w:t>ed</w:t>
      </w:r>
      <w:r w:rsidR="00AB66D3">
        <w:t xml:space="preserve"> that the temperature problem is still unsolved. They explain</w:t>
      </w:r>
      <w:r w:rsidR="00EC6617">
        <w:t>ed</w:t>
      </w:r>
      <w:r w:rsidR="00AB66D3">
        <w:t xml:space="preserve"> though shock models have been investigated, but it is generally believed that photoionization is the dominant excitation mechanism in most AGN. In addition, shock models require shocks that permeate throughout the NLR, but this proves inconsistent because shock signatures are often not observed. </w:t>
      </w:r>
      <w:r w:rsidR="00F14298">
        <w:t>I</w:t>
      </w:r>
      <w:r w:rsidR="00656F9D">
        <w:t>ndeed, the most successful shock models (</w:t>
      </w:r>
      <w:proofErr w:type="spellStart"/>
      <w:r w:rsidR="00656F9D">
        <w:t>Dopita</w:t>
      </w:r>
      <w:proofErr w:type="spellEnd"/>
      <w:r w:rsidR="00656F9D">
        <w:t xml:space="preserve"> </w:t>
      </w:r>
      <w:r w:rsidR="00EC6617">
        <w:t xml:space="preserve">&amp; </w:t>
      </w:r>
      <w:r w:rsidR="00656F9D">
        <w:t>Sutherland</w:t>
      </w:r>
      <w:r w:rsidR="00EC6617">
        <w:t xml:space="preserve"> 1997</w:t>
      </w:r>
      <w:r w:rsidR="00656F9D">
        <w:t>) sho</w:t>
      </w:r>
      <w:r w:rsidR="00F14298">
        <w:t>w LINER</w:t>
      </w:r>
      <w:r w:rsidR="00EC6617">
        <w:t>-like emission line ratios rather than emission line ratio typical for AGN</w:t>
      </w:r>
      <w:r w:rsidR="00F14298">
        <w:t>.</w:t>
      </w:r>
    </w:p>
    <w:p w14:paraId="7F75674F" w14:textId="2DD43F77" w:rsidR="00DD28B6" w:rsidRDefault="00B57EDF" w:rsidP="00FB2567">
      <w:pPr>
        <w:ind w:firstLine="720"/>
      </w:pPr>
      <w:r>
        <w:t>They also explain</w:t>
      </w:r>
      <w:r w:rsidR="008D460C">
        <w:t>ed</w:t>
      </w:r>
      <w:r>
        <w:t xml:space="preserve"> that previous observations have shown that NLR clouds are likely to be dusty in nature, supporting the evidence for higher grain content in these clouds. </w:t>
      </w:r>
      <w:r w:rsidR="00EE6134">
        <w:t xml:space="preserve">Their most successful models were dusty, radiation-pressure dominated photoionized AGN models that included </w:t>
      </w:r>
      <w:proofErr w:type="spellStart"/>
      <w:r w:rsidR="00EE6134" w:rsidRPr="00A71215">
        <w:rPr>
          <w:i/>
        </w:rPr>
        <w:t>n</w:t>
      </w:r>
      <w:r w:rsidR="00EE6134" w:rsidRPr="00A71215">
        <w:rPr>
          <w:vertAlign w:val="subscript"/>
        </w:rPr>
        <w:t>H</w:t>
      </w:r>
      <w:proofErr w:type="spellEnd"/>
      <w:r w:rsidR="00EE6134">
        <w:t xml:space="preserve">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r w:rsidR="00656F9D">
        <w:t>and a power law index of -1.4.</w:t>
      </w:r>
      <w:r w:rsidR="00EE6134">
        <w:t xml:space="preserve"> </w:t>
      </w:r>
      <w:r w:rsidR="00E77FFE" w:rsidRPr="00EE6134">
        <w:t xml:space="preserve">In </w:t>
      </w:r>
      <w:r w:rsidR="00E77FFE">
        <w:t>addition, they include</w:t>
      </w:r>
      <w:r w:rsidR="008D460C">
        <w:t>d</w:t>
      </w:r>
      <w:r w:rsidR="00E77FFE">
        <w:t xml:space="preserve"> a discussion of the effects of low metallicity, including decreased metallicity increasing electron temperatures and decreasing the number of available high-energy photons to ionize hydrogen. </w:t>
      </w:r>
      <w:r w:rsidR="00D55DE9">
        <w:t>Most importantly, they conclude</w:t>
      </w:r>
      <w:r w:rsidR="008D460C">
        <w:t>d</w:t>
      </w:r>
      <w:r w:rsidR="00D55DE9">
        <w:t xml:space="preserve"> that “some strong [OIII] </w:t>
      </w:r>
      <w:r w:rsidR="008D460C">
        <w:sym w:font="Symbol" w:char="F06C"/>
      </w:r>
      <w:r w:rsidR="00D55DE9">
        <w:t xml:space="preserve">4363 emission </w:t>
      </w:r>
      <w:proofErr w:type="spellStart"/>
      <w:r w:rsidR="00D55DE9">
        <w:t>Seyfert</w:t>
      </w:r>
      <w:proofErr w:type="spellEnd"/>
      <w:r w:rsidR="00D55DE9">
        <w:t xml:space="preserve"> 2 galaxies with </w:t>
      </w:r>
      <w:proofErr w:type="spellStart"/>
      <w:r w:rsidR="00D55DE9">
        <w:t>T</w:t>
      </w:r>
      <w:r w:rsidR="00D55DE9">
        <w:rPr>
          <w:vertAlign w:val="subscript"/>
        </w:rPr>
        <w:t>e</w:t>
      </w:r>
      <w:proofErr w:type="spellEnd"/>
      <w:r w:rsidR="00D55DE9">
        <w:t xml:space="preserve"> &gt;15000 K can be fitted with dusty AGN model grids at low metallicity (i.e. Z/ZO ~ 1.0)</w:t>
      </w:r>
      <w:r w:rsidR="002D23B9">
        <w:t>.</w:t>
      </w:r>
      <w:r w:rsidR="00D55DE9">
        <w:t xml:space="preserve">” </w:t>
      </w:r>
      <w:r w:rsidR="00EE6134">
        <w:t xml:space="preserve">This conclusion shows the combination of dust and low metallicity is capable of producing strong [OIII] </w:t>
      </w:r>
      <w:r w:rsidR="002D23B9">
        <w:sym w:font="Symbol" w:char="F06C"/>
      </w:r>
      <w:r w:rsidR="00EE6134">
        <w:t>4363 emission in AGN.</w:t>
      </w:r>
    </w:p>
    <w:p w14:paraId="608B21D1" w14:textId="0911E357" w:rsidR="00B73A95" w:rsidRDefault="00435476" w:rsidP="00B73A95">
      <w:r>
        <w:tab/>
        <w:t xml:space="preserve">Using these previous studies, we can determine a new approach to solving the temperature problem. For our investigation, we </w:t>
      </w:r>
      <w:r w:rsidR="00974988">
        <w:t>will use</w:t>
      </w:r>
      <w:r>
        <w:t xml:space="preserve"> </w:t>
      </w:r>
      <w:r w:rsidR="00E646DD">
        <w:t>a sample of galaxies taken from the Sloan Digital</w:t>
      </w:r>
      <w:r w:rsidR="00D27A6C">
        <w:t xml:space="preserve"> Sky Survey (SDSS), and filter</w:t>
      </w:r>
      <w:r w:rsidR="00E646DD">
        <w:t xml:space="preserve"> through this</w:t>
      </w:r>
      <w:r w:rsidR="00D27A6C">
        <w:t xml:space="preserve"> data using a SQL query. We use</w:t>
      </w:r>
      <w:r w:rsidR="00E646DD">
        <w:t xml:space="preserve"> </w:t>
      </w:r>
      <w:r>
        <w:t xml:space="preserve">high S/N ratios for the essential emission lines. </w:t>
      </w:r>
      <w:r w:rsidR="00370506">
        <w:t xml:space="preserve">We do not include any LINERs in our data set because we are focusing on high temperature photoionized AGN, which also means we do not investigate shocks as a possible excitation mechanism. </w:t>
      </w:r>
      <w:r w:rsidR="004A7227">
        <w:t>We</w:t>
      </w:r>
      <w:r w:rsidR="00370506">
        <w:t xml:space="preserve"> separ</w:t>
      </w:r>
      <w:r w:rsidR="004A7227">
        <w:t>ate galaxies by type so we can</w:t>
      </w:r>
      <w:r w:rsidR="00370506">
        <w:t xml:space="preserve"> focus on AGN. </w:t>
      </w:r>
      <w:r w:rsidR="00E646DD">
        <w:t>U</w:t>
      </w:r>
      <w:r w:rsidR="00D27A6C">
        <w:t xml:space="preserve">sing [OIII] </w:t>
      </w:r>
      <w:r w:rsidR="002D23B9">
        <w:sym w:font="Symbol" w:char="F06C"/>
      </w:r>
      <w:r w:rsidR="00D27A6C">
        <w:t>4363, we categorize</w:t>
      </w:r>
      <w:r w:rsidR="00E646DD">
        <w:t xml:space="preserve"> our gal</w:t>
      </w:r>
      <w:r w:rsidR="00D27A6C">
        <w:t>axies by temperature so we can</w:t>
      </w:r>
      <w:r w:rsidR="00E646DD">
        <w:t xml:space="preserve"> focus on the high electron temperature outliers in the data set. </w:t>
      </w:r>
    </w:p>
    <w:p w14:paraId="6A1A5ECC" w14:textId="2E0F6B9A" w:rsidR="00435476" w:rsidRDefault="00D27A6C" w:rsidP="00FB2567">
      <w:pPr>
        <w:ind w:firstLine="360"/>
      </w:pPr>
      <w:r>
        <w:t>We use</w:t>
      </w:r>
      <w:r w:rsidR="00E646DD">
        <w:t xml:space="preserve"> this background data set to c</w:t>
      </w:r>
      <w:r>
        <w:t>ompare to our models, which are</w:t>
      </w:r>
      <w:r w:rsidR="00E646DD">
        <w:t xml:space="preserve"> done in</w:t>
      </w:r>
      <w:r w:rsidR="004A7227">
        <w:t xml:space="preserve"> CLOUDY13.03</w:t>
      </w:r>
      <w:r w:rsidR="00E646DD">
        <w:t xml:space="preserve">. This newer edition of CLOUDY compared to the previously mentioned studies contains more advanced code and has updated atomic data, making our models more accurate and detailed. Our overall approach to the models is similar </w:t>
      </w:r>
      <w:r>
        <w:t>to t</w:t>
      </w:r>
      <w:r w:rsidR="00370506">
        <w:t xml:space="preserve">hat </w:t>
      </w:r>
      <w:r>
        <w:t xml:space="preserve">of </w:t>
      </w:r>
      <w:proofErr w:type="spellStart"/>
      <w:r>
        <w:t>Dopita</w:t>
      </w:r>
      <w:proofErr w:type="spellEnd"/>
      <w:r>
        <w:t xml:space="preserve"> &amp; Sutherland (1995)</w:t>
      </w:r>
      <w:r w:rsidR="00370506">
        <w:t xml:space="preserve">. We </w:t>
      </w:r>
      <w:r w:rsidR="00B73A95">
        <w:t xml:space="preserve">will </w:t>
      </w:r>
      <w:r w:rsidR="00370506">
        <w:t xml:space="preserve">assume certain characteristics of the cloud, including </w:t>
      </w:r>
      <w:proofErr w:type="spellStart"/>
      <w:r w:rsidR="002D23B9" w:rsidRPr="00A71215">
        <w:rPr>
          <w:i/>
        </w:rPr>
        <w:t>n</w:t>
      </w:r>
      <w:r w:rsidR="002D23B9" w:rsidRPr="00A71215">
        <w:rPr>
          <w:vertAlign w:val="subscript"/>
        </w:rPr>
        <w:t>H</w:t>
      </w:r>
      <w:proofErr w:type="spellEnd"/>
      <w:r w:rsidR="002D23B9">
        <w:t xml:space="preserve">, </w:t>
      </w:r>
      <w:r w:rsidR="002D23B9" w:rsidRPr="00A71215">
        <w:rPr>
          <w:i/>
        </w:rPr>
        <w:t>U</w:t>
      </w:r>
      <w:r w:rsidR="002D23B9">
        <w:t xml:space="preserve">, and </w:t>
      </w:r>
      <w:r w:rsidR="002D23B9" w:rsidRPr="00A71215">
        <w:rPr>
          <w:i/>
        </w:rPr>
        <w:t>Z</w:t>
      </w:r>
      <w:r w:rsidR="00370506">
        <w:t xml:space="preserve">. </w:t>
      </w:r>
      <w:r w:rsidR="00FE52DC">
        <w:t>However, our model</w:t>
      </w:r>
      <w:r w:rsidR="00B73A95">
        <w:t xml:space="preserve"> will</w:t>
      </w:r>
      <w:r w:rsidR="00FE52DC">
        <w:t xml:space="preserve"> </w:t>
      </w:r>
      <w:r w:rsidR="00B73A95">
        <w:t>also vary</w:t>
      </w:r>
      <w:r w:rsidR="002C5C5C">
        <w:t xml:space="preserve"> grain content to explore the impact on electron temperature</w:t>
      </w:r>
      <w:r w:rsidR="005D18E7">
        <w:t xml:space="preserve"> via photoelectric heating</w:t>
      </w:r>
      <w:r w:rsidR="002C5C5C">
        <w:t xml:space="preserve">. </w:t>
      </w:r>
      <w:r w:rsidR="006767E7">
        <w:t xml:space="preserve">Another unique aspect of our study is that it </w:t>
      </w:r>
      <w:r w:rsidR="00B73A95">
        <w:t>will focus</w:t>
      </w:r>
      <w:r w:rsidR="006767E7">
        <w:t xml:space="preserve"> on </w:t>
      </w:r>
      <w:r w:rsidR="006F72C3">
        <w:t>a robust exploration of the</w:t>
      </w:r>
      <w:r w:rsidR="006767E7">
        <w:t xml:space="preserve"> temperature problem</w:t>
      </w:r>
      <w:r w:rsidR="004A7227">
        <w:t xml:space="preserve"> in photoionized AGN</w:t>
      </w:r>
      <w:r w:rsidR="006767E7">
        <w:t xml:space="preserve">. Numerous studies have touched on the fact that this </w:t>
      </w:r>
      <w:r w:rsidR="006F72C3">
        <w:t xml:space="preserve">problem exists and given attempts at solving it, but our study is </w:t>
      </w:r>
      <w:r w:rsidR="00B73A95">
        <w:t xml:space="preserve">unique in that it will </w:t>
      </w:r>
      <w:r w:rsidR="006F72C3">
        <w:t xml:space="preserve">focus specifically on the temperature problem with the sole goal of finding a solution. </w:t>
      </w:r>
    </w:p>
    <w:p w14:paraId="196FB364" w14:textId="77777777" w:rsidR="00856799" w:rsidRDefault="00856799" w:rsidP="00FB2567"/>
    <w:p w14:paraId="50799809" w14:textId="2901E136" w:rsidR="00C35121" w:rsidRDefault="005B34CD" w:rsidP="0089788D">
      <w:pPr>
        <w:ind w:firstLine="720"/>
      </w:pPr>
      <w:r w:rsidDel="002D4EAF">
        <w:t xml:space="preserve"> </w:t>
      </w:r>
    </w:p>
    <w:p w14:paraId="15799AD7" w14:textId="3FD5865F" w:rsidR="002764EB" w:rsidDel="000D34B3" w:rsidRDefault="002764EB" w:rsidP="005E6F93">
      <w:moveFromRangeStart w:id="7" w:author="Emmett Jenkins" w:date="2019-03-01T11:27:00Z" w:name="move2332054"/>
      <w:moveFrom w:id="8" w:author="Emmett Jenkins" w:date="2019-03-01T11:27:00Z">
        <w:r w:rsidDel="000D34B3">
          <w:t>---------------------------------------------------------</w:t>
        </w:r>
      </w:moveFrom>
    </w:p>
    <w:p w14:paraId="21877337" w14:textId="448E3886" w:rsidR="002764EB" w:rsidDel="000D34B3" w:rsidRDefault="002764EB" w:rsidP="005E6F93">
      <w:moveFrom w:id="9" w:author="Emmett Jenkins" w:date="2019-03-01T11:27:00Z">
        <w:r w:rsidDel="000D34B3">
          <w:t>EVERYTHING BELOW THIS LINE IS METHODS]</w:t>
        </w:r>
        <w:r w:rsidR="00B16B80" w:rsidDel="000D34B3">
          <w:t xml:space="preserve"> [NEXT TIME HAVE THIS </w:t>
        </w:r>
        <w:r w:rsidR="00C252C8" w:rsidDel="000D34B3">
          <w:t xml:space="preserve">PART </w:t>
        </w:r>
        <w:r w:rsidR="00B16B80" w:rsidDel="000D34B3">
          <w:t>MOVED OR INCORPORATED INTO THE TEXT]</w:t>
        </w:r>
      </w:moveFrom>
    </w:p>
    <w:p w14:paraId="331470F7" w14:textId="74590EE4" w:rsidR="002764EB" w:rsidDel="000D34B3" w:rsidRDefault="002764EB" w:rsidP="005E6F93">
      <w:moveFrom w:id="10" w:author="Emmett Jenkins" w:date="2019-03-01T11:27:00Z">
        <w:r w:rsidDel="000D34B3">
          <w:t>---------------------------------------------------------</w:t>
        </w:r>
      </w:moveFrom>
    </w:p>
    <w:p w14:paraId="277A744E" w14:textId="179D3711" w:rsidR="002764EB" w:rsidDel="000D34B3" w:rsidRDefault="002764EB" w:rsidP="005E6F93"/>
    <w:p w14:paraId="301A9C70" w14:textId="5BB84070" w:rsidR="002764EB" w:rsidDel="000D34B3" w:rsidRDefault="00281EEE" w:rsidP="005E6F93">
      <w:moveFrom w:id="11" w:author="Emmett Jenkins" w:date="2019-03-01T11:27:00Z">
        <w:r w:rsidDel="000D34B3">
          <w:t>Our research focuses on this temperature problem in narrow line region (NLR) emitting Active Galactic Nuclei (AGN) [move farther down]</w:t>
        </w:r>
      </w:moveFrom>
    </w:p>
    <w:p w14:paraId="3029E2B7" w14:textId="468CE992" w:rsidR="00281EEE" w:rsidDel="000D34B3" w:rsidRDefault="00281EEE" w:rsidP="005E6F93"/>
    <w:p w14:paraId="5D820A8B" w14:textId="47A5A942" w:rsidR="00D040E2" w:rsidDel="000D34B3" w:rsidRDefault="00CA5EC0" w:rsidP="005E6F93">
      <w:pPr>
        <w:ind w:firstLine="720"/>
      </w:pPr>
      <w:moveFrom w:id="12" w:author="Emmett Jenkins" w:date="2019-03-01T11:27:00Z">
        <w:r w:rsidDel="000D34B3">
          <w:t>Our research uses data from the</w:t>
        </w:r>
        <w:r w:rsidR="00750157" w:rsidDel="000D34B3">
          <w:t xml:space="preserve"> Sloan Digital</w:t>
        </w:r>
        <w:r w:rsidR="001D2958" w:rsidDel="000D34B3">
          <w:t xml:space="preserve"> Sky Survey as well as constraints on galaxy type</w:t>
        </w:r>
        <w:r w:rsidR="00044315" w:rsidDel="000D34B3">
          <w:t>s</w:t>
        </w:r>
        <w:r w:rsidR="001D2958" w:rsidDel="000D34B3">
          <w:t xml:space="preserve"> established in Kewley et al. to separate our data set by galaxy type. </w:t>
        </w:r>
        <w:r w:rsidR="00966CE0" w:rsidDel="000D34B3">
          <w:t>Interestingly, our data set contains no LINERs</w:t>
        </w:r>
        <w:r w:rsidR="001D2958" w:rsidDel="000D34B3">
          <w:t xml:space="preserve">. </w:t>
        </w:r>
        <w:r w:rsidR="00B312A8" w:rsidDel="000D34B3">
          <w:t>Shock-wave heating is a possible heating mechanism, but LINERs are shocked AGN, so because we have no LINERs, we do not explore shocks.</w:t>
        </w:r>
      </w:moveFrom>
    </w:p>
    <w:p w14:paraId="60DB5607" w14:textId="6213A932" w:rsidR="001D2958" w:rsidDel="000D34B3" w:rsidRDefault="001D2958" w:rsidP="005E6F93">
      <w:moveFrom w:id="13" w:author="Emmett Jenkins" w:date="2019-03-01T11:27:00Z">
        <w:r w:rsidDel="000D34B3">
          <w:tab/>
          <w:t>We plot our SDSS data set on a collection of diagnostic diagrams in order to categorize them by characteristic conditions</w:t>
        </w:r>
        <w:r w:rsidR="007C6C45" w:rsidDel="000D34B3">
          <w:t xml:space="preserve"> and type</w:t>
        </w:r>
        <w:r w:rsidDel="000D34B3">
          <w:t>. The most popular and useful of these is the BPT Diagram, presented by Baldwin, Phillips and Terlevich in 1981. The BPT Diagram is a log[OIII]</w:t>
        </w:r>
        <w:r w:rsidR="00007F0E" w:rsidRPr="00007F0E" w:rsidDel="000D34B3">
          <w:t xml:space="preserve"> </w:t>
        </w:r>
        <w:r w:rsidR="00007F0E" w:rsidDel="000D34B3">
          <w:sym w:font="Symbol" w:char="F06C"/>
        </w:r>
        <w:r w:rsidDel="000D34B3">
          <w:t>5007/H</w:t>
        </w:r>
        <w:r w:rsidDel="000D34B3">
          <w:sym w:font="Symbol" w:char="F062"/>
        </w:r>
        <w:r w:rsidDel="000D34B3">
          <w:t xml:space="preserve"> vs. log[NII]</w:t>
        </w:r>
        <w:r w:rsidR="00007F0E" w:rsidRPr="00007F0E" w:rsidDel="000D34B3">
          <w:t xml:space="preserve"> </w:t>
        </w:r>
        <w:r w:rsidR="00007F0E" w:rsidDel="000D34B3">
          <w:sym w:font="Symbol" w:char="F06C"/>
        </w:r>
        <w:r w:rsidDel="000D34B3">
          <w:t>6584/H</w:t>
        </w:r>
        <w:r w:rsidDel="000D34B3">
          <w:sym w:font="Symbol" w:char="F061"/>
        </w:r>
        <w:r w:rsidR="00007F0E" w:rsidDel="000D34B3">
          <w:t xml:space="preserve"> plot that conveniently separates AGN from Star Forming (SF) galaxies, composites, and ambiguous objects, all of which are contained in our data set.  </w:t>
        </w:r>
        <w:r w:rsidR="005470F4" w:rsidDel="000D34B3">
          <w:t>log[OIII]</w:t>
        </w:r>
        <w:r w:rsidR="005470F4" w:rsidRPr="00007F0E" w:rsidDel="000D34B3">
          <w:t xml:space="preserve"> </w:t>
        </w:r>
        <w:r w:rsidR="005470F4" w:rsidDel="000D34B3">
          <w:sym w:font="Symbol" w:char="F06C"/>
        </w:r>
        <w:r w:rsidR="005470F4" w:rsidDel="000D34B3">
          <w:t>5007/H</w:t>
        </w:r>
        <w:r w:rsidR="005470F4" w:rsidDel="000D34B3">
          <w:sym w:font="Symbol" w:char="F062"/>
        </w:r>
        <w:r w:rsidR="005470F4" w:rsidDel="000D34B3">
          <w:t xml:space="preserve"> is a hydrogen density and ionization sensitive line ratio, and log[NII]</w:t>
        </w:r>
        <w:r w:rsidR="005470F4" w:rsidRPr="00007F0E" w:rsidDel="000D34B3">
          <w:t xml:space="preserve"> </w:t>
        </w:r>
        <w:r w:rsidR="005470F4" w:rsidDel="000D34B3">
          <w:sym w:font="Symbol" w:char="F06C"/>
        </w:r>
        <w:r w:rsidR="005470F4" w:rsidDel="000D34B3">
          <w:t>6584/H</w:t>
        </w:r>
        <w:r w:rsidR="005470F4" w:rsidDel="000D34B3">
          <w:sym w:font="Symbol" w:char="F061"/>
        </w:r>
        <w:r w:rsidR="005470F4" w:rsidDel="000D34B3">
          <w:t xml:space="preserve"> is primarily sensitive to ionization. We used this log[NII]</w:t>
        </w:r>
        <w:r w:rsidR="005470F4" w:rsidRPr="00007F0E" w:rsidDel="000D34B3">
          <w:t xml:space="preserve"> </w:t>
        </w:r>
        <w:r w:rsidR="005470F4" w:rsidDel="000D34B3">
          <w:sym w:font="Symbol" w:char="F06C"/>
        </w:r>
        <w:r w:rsidR="005470F4" w:rsidDel="000D34B3">
          <w:t>6584/H</w:t>
        </w:r>
        <w:r w:rsidR="005470F4" w:rsidDel="000D34B3">
          <w:sym w:font="Symbol" w:char="F061"/>
        </w:r>
        <w:r w:rsidR="005470F4" w:rsidDel="000D34B3">
          <w:t xml:space="preserve"> ratio again when we separate our galaxies by temperature, in a log[OIII]</w:t>
        </w:r>
        <w:r w:rsidR="005470F4" w:rsidRPr="00007F0E" w:rsidDel="000D34B3">
          <w:t xml:space="preserve"> </w:t>
        </w:r>
        <w:r w:rsidR="005470F4" w:rsidDel="000D34B3">
          <w:sym w:font="Symbol" w:char="F06C"/>
        </w:r>
        <w:r w:rsidR="005470F4" w:rsidDel="000D34B3">
          <w:t>5007/4363 vs. log[NII]</w:t>
        </w:r>
        <w:r w:rsidR="005470F4" w:rsidRPr="00007F0E" w:rsidDel="000D34B3">
          <w:t xml:space="preserve"> </w:t>
        </w:r>
        <w:r w:rsidR="005470F4" w:rsidDel="000D34B3">
          <w:sym w:font="Symbol" w:char="F06C"/>
        </w:r>
        <w:r w:rsidR="005470F4" w:rsidDel="000D34B3">
          <w:t>6584/H</w:t>
        </w:r>
        <w:r w:rsidR="005470F4" w:rsidDel="000D34B3">
          <w:sym w:font="Symbol" w:char="F061"/>
        </w:r>
        <w:r w:rsidR="005470F4" w:rsidDel="000D34B3">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rsidDel="000D34B3">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moveFrom>
    </w:p>
    <w:p w14:paraId="59803B16" w14:textId="1508BD45" w:rsidR="00907B7F" w:rsidDel="000D34B3" w:rsidRDefault="004D5659" w:rsidP="005E6F93">
      <w:moveFrom w:id="14" w:author="Emmett Jenkins" w:date="2019-03-01T11:27:00Z">
        <w:r w:rsidDel="000D34B3">
          <w:tab/>
        </w:r>
      </w:moveFrom>
    </w:p>
    <w:p w14:paraId="27678E17" w14:textId="0B51C754" w:rsidR="00D040E2" w:rsidDel="000D34B3" w:rsidRDefault="00D040E2" w:rsidP="005E6F93"/>
    <w:p w14:paraId="4AC2CCB1" w14:textId="494E0AD8" w:rsidR="00D040E2" w:rsidDel="000D34B3" w:rsidRDefault="00A878A5" w:rsidP="005E6F93">
      <w:moveFrom w:id="15" w:author="Emmett Jenkins" w:date="2019-03-01T11:27:00Z">
        <w:r w:rsidDel="000D34B3">
          <w:t>ZLH</w:t>
        </w:r>
        <w:r w:rsidR="00D9767F" w:rsidDel="000D34B3">
          <w:t xml:space="preserve"> find the high Te Seyfert 2 show low metallicity Fig 7</w:t>
        </w:r>
      </w:moveFrom>
    </w:p>
    <w:p w14:paraId="5E3A606F" w14:textId="214BA999" w:rsidR="00CA0250" w:rsidDel="000D34B3" w:rsidRDefault="00CA0250" w:rsidP="005E6F93">
      <w:moveFrom w:id="16" w:author="Emmett Jenkins" w:date="2019-03-01T11:27:00Z">
        <w:r w:rsidDel="000D34B3">
          <w:t>LINERs and composites show Te “far too high to be explained by only stellar photoionization”</w:t>
        </w:r>
      </w:moveFrom>
    </w:p>
    <w:p w14:paraId="217F7F8D" w14:textId="04816522" w:rsidR="00CA0250" w:rsidRDefault="00CA0250" w:rsidP="00CA0250">
      <w:pPr>
        <w:rPr>
          <w:rFonts w:ascii="Times New Roman" w:eastAsia="Times New Roman" w:hAnsi="Times New Roman" w:cs="Times New Roman"/>
        </w:rPr>
      </w:pPr>
      <w:moveFrom w:id="17" w:author="Emmett Jenkins" w:date="2019-03-01T11:27:00Z">
        <w:r w:rsidRPr="00CA0250" w:rsidDel="000D34B3">
          <w:rPr>
            <w:rFonts w:ascii="Times New Roman" w:eastAsia="Times New Roman" w:hAnsi="Times New Roman" w:cs="Times New Roman"/>
          </w:rPr>
          <w:t xml:space="preserve">Some strong [O III] λ4363 emission Seyfert 2 galaxies with Te &gt; 15 000 K can be fitted with dusty AGN model grids at low metallicity (i.e. Z/Z </w:t>
        </w:r>
        <w:r w:rsidRPr="00CA0250" w:rsidDel="000D34B3">
          <w:rPr>
            <w:rFonts w:ascii="MS Mincho" w:eastAsia="MS Mincho" w:hAnsi="MS Mincho" w:cs="MS Mincho"/>
          </w:rPr>
          <w:t>∼</w:t>
        </w:r>
        <w:r w:rsidRPr="00CA0250" w:rsidDel="000D34B3">
          <w:rPr>
            <w:rFonts w:ascii="Times New Roman" w:eastAsia="Times New Roman" w:hAnsi="Times New Roman" w:cs="Times New Roman"/>
          </w:rPr>
          <w:t xml:space="preserve"> 1).</w:t>
        </w:r>
      </w:moveFrom>
      <w:moveFromRangeEnd w:id="7"/>
    </w:p>
    <w:p w14:paraId="19D2CDD4" w14:textId="77777777" w:rsidR="005852A6" w:rsidRDefault="005852A6" w:rsidP="00CA0250">
      <w:pPr>
        <w:rPr>
          <w:rFonts w:ascii="Times New Roman" w:eastAsia="Times New Roman" w:hAnsi="Times New Roman" w:cs="Times New Roman"/>
        </w:rPr>
      </w:pPr>
    </w:p>
    <w:p w14:paraId="0BA25BCD" w14:textId="363F63C2" w:rsidR="00E3708C" w:rsidRDefault="001E650F" w:rsidP="00CA0250">
      <w:pPr>
        <w:rPr>
          <w:rFonts w:ascii="Times New Roman" w:eastAsia="Times New Roman" w:hAnsi="Times New Roman" w:cs="Times New Roman"/>
          <w:b/>
        </w:rPr>
      </w:pPr>
      <w:r>
        <w:rPr>
          <w:rFonts w:ascii="Times New Roman" w:eastAsia="Times New Roman" w:hAnsi="Times New Roman" w:cs="Times New Roman"/>
          <w:b/>
        </w:rPr>
        <w:t>3. Modeling the Narrow Line Region</w:t>
      </w:r>
    </w:p>
    <w:p w14:paraId="67BF363F" w14:textId="2D8F0EFB" w:rsidR="00AF488E" w:rsidRDefault="000D34B3" w:rsidP="00CA0250">
      <w:pPr>
        <w:rPr>
          <w:rFonts w:ascii="Times New Roman" w:eastAsia="Times New Roman" w:hAnsi="Times New Roman" w:cs="Times New Roman"/>
          <w:b/>
        </w:rPr>
      </w:pPr>
      <w:ins w:id="18" w:author="Emmett Jenkins" w:date="2019-03-01T11:27:00Z">
        <w:r>
          <w:rPr>
            <w:rFonts w:ascii="Times New Roman" w:eastAsia="Times New Roman" w:hAnsi="Times New Roman" w:cs="Times New Roman"/>
            <w:b/>
          </w:rPr>
          <w:t>Should there be something here before we jump into 3.1?</w:t>
        </w:r>
      </w:ins>
    </w:p>
    <w:p w14:paraId="74C433D6" w14:textId="34D933C7" w:rsidR="0039321D" w:rsidRDefault="0039321D" w:rsidP="00CA0250">
      <w:pPr>
        <w:rPr>
          <w:rFonts w:ascii="Times New Roman" w:eastAsia="Times New Roman" w:hAnsi="Times New Roman" w:cs="Times New Roman"/>
          <w:b/>
        </w:rPr>
      </w:pPr>
      <w:r>
        <w:rPr>
          <w:rFonts w:ascii="Times New Roman" w:eastAsia="Times New Roman" w:hAnsi="Times New Roman" w:cs="Times New Roman"/>
          <w:b/>
        </w:rPr>
        <w:lastRenderedPageBreak/>
        <w:t>3.1 The Central Source</w:t>
      </w:r>
    </w:p>
    <w:p w14:paraId="549184AB" w14:textId="24590F21" w:rsidR="00680F1C" w:rsidRDefault="00AF488E" w:rsidP="00CA0250">
      <w:pPr>
        <w:rPr>
          <w:rFonts w:ascii="Times New Roman" w:eastAsia="Times New Roman" w:hAnsi="Times New Roman" w:cs="Times New Roman"/>
        </w:rPr>
      </w:pPr>
      <w:r>
        <w:rPr>
          <w:rFonts w:ascii="Times New Roman" w:eastAsia="Times New Roman" w:hAnsi="Times New Roman" w:cs="Times New Roman"/>
        </w:rPr>
        <w:tab/>
      </w:r>
      <w:r w:rsidR="00296D04">
        <w:rPr>
          <w:rFonts w:ascii="Times New Roman" w:eastAsia="Times New Roman" w:hAnsi="Times New Roman" w:cs="Times New Roman"/>
        </w:rPr>
        <w:t xml:space="preserve">We conduct our modeling </w:t>
      </w:r>
      <w:r>
        <w:rPr>
          <w:rFonts w:ascii="Times New Roman" w:eastAsia="Times New Roman" w:hAnsi="Times New Roman" w:cs="Times New Roman"/>
        </w:rPr>
        <w:t xml:space="preserve">with CLOUDY version 13.03 </w:t>
      </w:r>
      <w:ins w:id="19" w:author="Emmett Jenkins" w:date="2019-03-01T11:28:00Z">
        <w:r w:rsidR="000D34B3">
          <w:rPr>
            <w:rFonts w:ascii="Times New Roman" w:eastAsia="Times New Roman" w:hAnsi="Times New Roman" w:cs="Times New Roman"/>
          </w:rPr>
          <w:t>(</w:t>
        </w:r>
      </w:ins>
      <w:del w:id="20" w:author="Emmett Jenkins" w:date="2019-03-01T11:28:00Z">
        <w:r w:rsidDel="000D34B3">
          <w:rPr>
            <w:rFonts w:ascii="Times New Roman" w:eastAsia="Times New Roman" w:hAnsi="Times New Roman" w:cs="Times New Roman"/>
          </w:rPr>
          <w:delText>(</w:delText>
        </w:r>
        <w:r w:rsidR="00D77F23" w:rsidDel="000D34B3">
          <w:rPr>
            <w:rFonts w:ascii="Times New Roman" w:eastAsia="Times New Roman" w:hAnsi="Times New Roman" w:cs="Times New Roman"/>
          </w:rPr>
          <w:delText>[PUT THE CITATIONS IN HERE WHILE YOU’RE TYPING IT, OTHERWISE YOU’LL HAVE TO GO BACK AND FIX THEM ALL</w:delText>
        </w:r>
      </w:del>
      <w:proofErr w:type="spellStart"/>
      <w:ins w:id="21" w:author="Emmett Jenkins" w:date="2019-03-01T11:28:00Z">
        <w:r w:rsidR="000D34B3">
          <w:rPr>
            <w:rFonts w:ascii="Times New Roman" w:eastAsia="Times New Roman" w:hAnsi="Times New Roman" w:cs="Times New Roman"/>
          </w:rPr>
          <w:t>Ferland</w:t>
        </w:r>
        <w:proofErr w:type="spellEnd"/>
        <w:r w:rsidR="000D34B3">
          <w:rPr>
            <w:rFonts w:ascii="Times New Roman" w:eastAsia="Times New Roman" w:hAnsi="Times New Roman" w:cs="Times New Roman"/>
          </w:rPr>
          <w:t xml:space="preserve"> et al. 2013</w:t>
        </w:r>
      </w:ins>
      <w:r>
        <w:rPr>
          <w:rFonts w:ascii="Times New Roman" w:eastAsia="Times New Roman" w:hAnsi="Times New Roman" w:cs="Times New Roman"/>
        </w:rPr>
        <w:t xml:space="preserve">). </w:t>
      </w:r>
      <w:r w:rsidR="00214491">
        <w:rPr>
          <w:rFonts w:ascii="Times New Roman" w:eastAsia="Times New Roman" w:hAnsi="Times New Roman" w:cs="Times New Roman"/>
        </w:rPr>
        <w:t xml:space="preserve">We </w:t>
      </w:r>
      <w:ins w:id="22" w:author="Emmett Jenkins" w:date="2019-03-01T12:26:00Z">
        <w:r w:rsidR="00032C9E">
          <w:rPr>
            <w:rFonts w:ascii="Times New Roman" w:eastAsia="Times New Roman" w:hAnsi="Times New Roman" w:cs="Times New Roman"/>
          </w:rPr>
          <w:t>set</w:t>
        </w:r>
      </w:ins>
      <w:del w:id="23" w:author="Emmett Jenkins" w:date="2019-03-01T12:26:00Z">
        <w:r w:rsidR="00CD3E7C" w:rsidDel="00032C9E">
          <w:rPr>
            <w:rFonts w:ascii="Times New Roman" w:eastAsia="Times New Roman" w:hAnsi="Times New Roman" w:cs="Times New Roman"/>
          </w:rPr>
          <w:delText>take</w:delText>
        </w:r>
      </w:del>
      <w:r>
        <w:rPr>
          <w:rFonts w:ascii="Times New Roman" w:eastAsia="Times New Roman" w:hAnsi="Times New Roman" w:cs="Times New Roman"/>
        </w:rPr>
        <w:t xml:space="preserve"> cosmic ray background </w:t>
      </w:r>
      <w:r w:rsidR="004B4A9B">
        <w:rPr>
          <w:rFonts w:ascii="Times New Roman" w:eastAsia="Times New Roman" w:hAnsi="Times New Roman" w:cs="Times New Roman"/>
        </w:rPr>
        <w:t xml:space="preserve">values </w:t>
      </w:r>
      <w:ins w:id="24" w:author="Emmett Jenkins" w:date="2019-03-01T12:26:00Z">
        <w:r w:rsidR="00032C9E">
          <w:rPr>
            <w:rFonts w:ascii="Times New Roman" w:eastAsia="Times New Roman" w:hAnsi="Times New Roman" w:cs="Times New Roman"/>
          </w:rPr>
          <w:t>according to</w:t>
        </w:r>
      </w:ins>
      <w:del w:id="25" w:author="Emmett Jenkins" w:date="2019-03-01T12:26:00Z">
        <w:r w:rsidDel="00032C9E">
          <w:rPr>
            <w:rFonts w:ascii="Times New Roman" w:eastAsia="Times New Roman" w:hAnsi="Times New Roman" w:cs="Times New Roman"/>
          </w:rPr>
          <w:delText>from</w:delText>
        </w:r>
      </w:del>
      <w:r>
        <w:rPr>
          <w:rFonts w:ascii="Times New Roman" w:eastAsia="Times New Roman" w:hAnsi="Times New Roman" w:cs="Times New Roman"/>
        </w:rPr>
        <w:t xml:space="preserve"> </w:t>
      </w:r>
      <w:proofErr w:type="spellStart"/>
      <w:r w:rsidR="00EA2DED">
        <w:rPr>
          <w:rFonts w:ascii="Times New Roman" w:eastAsia="Times New Roman" w:hAnsi="Times New Roman" w:cs="Times New Roman"/>
        </w:rPr>
        <w:t>Indriolo</w:t>
      </w:r>
      <w:proofErr w:type="spellEnd"/>
      <w:r w:rsidR="00EA2DED">
        <w:rPr>
          <w:rFonts w:ascii="Times New Roman" w:eastAsia="Times New Roman" w:hAnsi="Times New Roman" w:cs="Times New Roman"/>
        </w:rPr>
        <w:t xml:space="preserve"> et al. </w:t>
      </w:r>
      <w:r w:rsidR="008F6511">
        <w:rPr>
          <w:rFonts w:ascii="Times New Roman" w:eastAsia="Times New Roman" w:hAnsi="Times New Roman" w:cs="Times New Roman"/>
        </w:rPr>
        <w:t>(</w:t>
      </w:r>
      <w:r w:rsidR="00EA2DED">
        <w:rPr>
          <w:rFonts w:ascii="Times New Roman" w:eastAsia="Times New Roman" w:hAnsi="Times New Roman" w:cs="Times New Roman"/>
        </w:rPr>
        <w:t>2007</w:t>
      </w:r>
      <w:del w:id="26" w:author="Emmett Jenkins" w:date="2019-03-01T11:44:00Z">
        <w:r w:rsidR="00EA2DED" w:rsidDel="00B07AFB">
          <w:rPr>
            <w:rFonts w:ascii="Times New Roman" w:eastAsia="Times New Roman" w:hAnsi="Times New Roman" w:cs="Times New Roman"/>
          </w:rPr>
          <w:delText>)</w:delText>
        </w:r>
        <w:r w:rsidR="008F6511" w:rsidDel="00B07AFB">
          <w:rPr>
            <w:rFonts w:ascii="Times New Roman" w:eastAsia="Times New Roman" w:hAnsi="Times New Roman" w:cs="Times New Roman"/>
          </w:rPr>
          <w:delText xml:space="preserve"> </w:delText>
        </w:r>
        <w:r w:rsidDel="00B07AFB">
          <w:rPr>
            <w:rFonts w:ascii="Times New Roman" w:eastAsia="Times New Roman" w:hAnsi="Times New Roman" w:cs="Times New Roman"/>
          </w:rPr>
          <w:delText xml:space="preserve">and </w:delText>
        </w:r>
        <w:r w:rsidR="00214491" w:rsidDel="00B07AFB">
          <w:rPr>
            <w:rFonts w:ascii="Times New Roman" w:eastAsia="Times New Roman" w:hAnsi="Times New Roman" w:cs="Times New Roman"/>
          </w:rPr>
          <w:delText>set gas abundances according to Grev</w:delText>
        </w:r>
      </w:del>
      <w:del w:id="27" w:author="Emmett Jenkins" w:date="2019-03-01T11:32:00Z">
        <w:r w:rsidR="00214491" w:rsidDel="003871DA">
          <w:rPr>
            <w:rFonts w:ascii="Times New Roman" w:eastAsia="Times New Roman" w:hAnsi="Times New Roman" w:cs="Times New Roman"/>
          </w:rPr>
          <w:delText>a</w:delText>
        </w:r>
      </w:del>
      <w:del w:id="28" w:author="Emmett Jenkins" w:date="2019-03-01T11:44:00Z">
        <w:r w:rsidR="00214491" w:rsidDel="00B07AFB">
          <w:rPr>
            <w:rFonts w:ascii="Times New Roman" w:eastAsia="Times New Roman" w:hAnsi="Times New Roman" w:cs="Times New Roman"/>
          </w:rPr>
          <w:delText>sse et al. 2010</w:delText>
        </w:r>
        <w:r w:rsidDel="00B07AFB">
          <w:rPr>
            <w:rFonts w:ascii="Times New Roman" w:eastAsia="Times New Roman" w:hAnsi="Times New Roman" w:cs="Times New Roman"/>
          </w:rPr>
          <w:delText>.</w:delText>
        </w:r>
        <w:r w:rsidR="008F6511" w:rsidDel="00B07AFB">
          <w:rPr>
            <w:rFonts w:ascii="Times New Roman" w:eastAsia="Times New Roman" w:hAnsi="Times New Roman" w:cs="Times New Roman"/>
          </w:rPr>
          <w:delText>[ABUNDANCES ARE PART OF THE CLOUD NOT THE IONIZING SOURCE]</w:delText>
        </w:r>
      </w:del>
      <w:ins w:id="29" w:author="Emmett Jenkins" w:date="2019-03-01T11:44:00Z">
        <w:r w:rsidR="00B07AFB">
          <w:rPr>
            <w:rFonts w:ascii="Times New Roman" w:eastAsia="Times New Roman" w:hAnsi="Times New Roman" w:cs="Times New Roman"/>
          </w:rPr>
          <w:t>)</w:t>
        </w:r>
      </w:ins>
      <w:ins w:id="30" w:author="Emmett Jenkins" w:date="2019-03-01T12:28:00Z">
        <w:r w:rsidR="00032C9E">
          <w:rPr>
            <w:rFonts w:ascii="Times New Roman" w:eastAsia="Times New Roman" w:hAnsi="Times New Roman" w:cs="Times New Roman"/>
          </w:rPr>
          <w:t xml:space="preserve"> (Should this be incorporated into another sentence?)</w:t>
        </w:r>
      </w:ins>
      <w:bookmarkStart w:id="31" w:name="_GoBack"/>
      <w:bookmarkEnd w:id="31"/>
      <w:ins w:id="32" w:author="Emmett Jenkins" w:date="2019-03-01T11:44:00Z">
        <w:r w:rsidR="00B07AFB">
          <w:rPr>
            <w:rFonts w:ascii="Times New Roman" w:eastAsia="Times New Roman" w:hAnsi="Times New Roman" w:cs="Times New Roman"/>
          </w:rPr>
          <w:t>.</w:t>
        </w:r>
      </w:ins>
      <w:r>
        <w:rPr>
          <w:rFonts w:ascii="Times New Roman" w:eastAsia="Times New Roman" w:hAnsi="Times New Roman" w:cs="Times New Roman"/>
        </w:rPr>
        <w:t xml:space="preserve"> We set the AGN temperature</w:t>
      </w:r>
      <w:r w:rsidR="00214491">
        <w:rPr>
          <w:rFonts w:ascii="Times New Roman" w:eastAsia="Times New Roman" w:hAnsi="Times New Roman" w:cs="Times New Roman"/>
        </w:rPr>
        <w:t>, which is the blackbody temperature of the central accretion disk,</w:t>
      </w:r>
      <w:r>
        <w:rPr>
          <w:rFonts w:ascii="Times New Roman" w:eastAsia="Times New Roman" w:hAnsi="Times New Roman" w:cs="Times New Roman"/>
        </w:rPr>
        <w:t xml:space="preserve"> to be 2</w:t>
      </w:r>
      <w:r w:rsidR="00EA4DF8">
        <w:rPr>
          <w:rFonts w:ascii="Times New Roman" w:eastAsia="Times New Roman" w:hAnsi="Times New Roman" w:cs="Times New Roman"/>
        </w:rPr>
        <w:t>x10</w:t>
      </w:r>
      <w:r w:rsidR="00EA4DF8" w:rsidRPr="00EA4DF8">
        <w:rPr>
          <w:rFonts w:ascii="Times New Roman" w:eastAsia="Times New Roman" w:hAnsi="Times New Roman" w:cs="Times New Roman"/>
          <w:vertAlign w:val="superscript"/>
        </w:rPr>
        <w:t>5</w:t>
      </w:r>
      <w:r w:rsidR="00EA4DF8">
        <w:rPr>
          <w:rFonts w:ascii="Times New Roman" w:eastAsia="Times New Roman" w:hAnsi="Times New Roman" w:cs="Times New Roman"/>
        </w:rPr>
        <w:t xml:space="preserve"> </w:t>
      </w:r>
      <w:r w:rsidRPr="00EA4DF8">
        <w:rPr>
          <w:rFonts w:ascii="Times New Roman" w:eastAsia="Times New Roman" w:hAnsi="Times New Roman" w:cs="Times New Roman"/>
        </w:rPr>
        <w:t>K</w:t>
      </w:r>
      <w:r>
        <w:rPr>
          <w:rFonts w:ascii="Times New Roman" w:eastAsia="Times New Roman" w:hAnsi="Times New Roman" w:cs="Times New Roman"/>
        </w:rPr>
        <w:t xml:space="preserve">, and we take spectral energy distribution (SED) values of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ox</w:t>
      </w:r>
      <w:r>
        <w:rPr>
          <w:rFonts w:ascii="Times New Roman" w:eastAsia="Times New Roman" w:hAnsi="Times New Roman" w:cs="Times New Roman"/>
        </w:rPr>
        <w:t xml:space="preserve"> = -1.42, </w:t>
      </w:r>
      <w:r>
        <w:rPr>
          <w:rFonts w:ascii="Times New Roman" w:eastAsia="Times New Roman" w:hAnsi="Times New Roman" w:cs="Times New Roman"/>
        </w:rPr>
        <w:sym w:font="Symbol" w:char="F061"/>
      </w:r>
      <w:proofErr w:type="spellStart"/>
      <w:r>
        <w:rPr>
          <w:rFonts w:ascii="Times New Roman" w:eastAsia="Times New Roman" w:hAnsi="Times New Roman" w:cs="Times New Roman"/>
          <w:vertAlign w:val="subscript"/>
        </w:rPr>
        <w:t>uv</w:t>
      </w:r>
      <w:proofErr w:type="spellEnd"/>
      <w:r>
        <w:rPr>
          <w:rFonts w:ascii="Times New Roman" w:eastAsia="Times New Roman" w:hAnsi="Times New Roman" w:cs="Times New Roman"/>
        </w:rPr>
        <w:t xml:space="preserve"> = -0.57, and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x</w:t>
      </w:r>
      <w:r>
        <w:rPr>
          <w:rFonts w:ascii="Times New Roman" w:eastAsia="Times New Roman" w:hAnsi="Times New Roman" w:cs="Times New Roman"/>
        </w:rPr>
        <w:t xml:space="preserve"> = -1.63 f</w:t>
      </w:r>
      <w:r w:rsidRPr="00AF488E">
        <w:rPr>
          <w:rFonts w:ascii="Times New Roman" w:eastAsia="Times New Roman" w:hAnsi="Times New Roman" w:cs="Times New Roman"/>
        </w:rPr>
        <w:t>rom</w:t>
      </w:r>
      <w:r>
        <w:rPr>
          <w:rFonts w:ascii="Times New Roman" w:eastAsia="Times New Roman" w:hAnsi="Times New Roman" w:cs="Times New Roman"/>
        </w:rPr>
        <w:t xml:space="preserve"> (</w:t>
      </w:r>
      <w:del w:id="33" w:author="Emmett Jenkins" w:date="2019-03-01T11:36:00Z">
        <w:r w:rsidDel="003871DA">
          <w:rPr>
            <w:rFonts w:ascii="Times New Roman" w:eastAsia="Times New Roman" w:hAnsi="Times New Roman" w:cs="Times New Roman"/>
          </w:rPr>
          <w:delText>Greene citation</w:delText>
        </w:r>
        <w:r w:rsidR="00F849BF" w:rsidDel="003871DA">
          <w:rPr>
            <w:rFonts w:ascii="Times New Roman" w:eastAsia="Times New Roman" w:hAnsi="Times New Roman" w:cs="Times New Roman"/>
          </w:rPr>
          <w:delText xml:space="preserve"> </w:delText>
        </w:r>
        <w:r w:rsidR="00DE3277" w:rsidDel="003871DA">
          <w:rPr>
            <w:rFonts w:ascii="Times New Roman" w:eastAsia="Times New Roman" w:hAnsi="Times New Roman" w:cs="Times New Roman"/>
          </w:rPr>
          <w:delText>GET FROM ANOTHER PAPER?</w:delText>
        </w:r>
        <w:r w:rsidR="00F41D72" w:rsidDel="003871DA">
          <w:rPr>
            <w:rFonts w:ascii="Times New Roman" w:eastAsia="Times New Roman" w:hAnsi="Times New Roman" w:cs="Times New Roman"/>
          </w:rPr>
          <w:delText xml:space="preserve"> [IT’S ACTUALLY ON YOUR POSTER.]</w:delText>
        </w:r>
      </w:del>
      <w:proofErr w:type="spellStart"/>
      <w:ins w:id="34" w:author="Emmett Jenkins" w:date="2019-03-01T11:36:00Z">
        <w:r w:rsidR="003871DA">
          <w:rPr>
            <w:rFonts w:ascii="Times New Roman" w:eastAsia="Times New Roman" w:hAnsi="Times New Roman" w:cs="Times New Roman"/>
          </w:rPr>
          <w:t>Grupe</w:t>
        </w:r>
        <w:proofErr w:type="spellEnd"/>
        <w:r w:rsidR="003871DA">
          <w:rPr>
            <w:rFonts w:ascii="Times New Roman" w:eastAsia="Times New Roman" w:hAnsi="Times New Roman" w:cs="Times New Roman"/>
          </w:rPr>
          <w:t xml:space="preserve"> et al. 2010</w:t>
        </w:r>
      </w:ins>
      <w:r>
        <w:rPr>
          <w:rFonts w:ascii="Times New Roman" w:eastAsia="Times New Roman" w:hAnsi="Times New Roman" w:cs="Times New Roman"/>
        </w:rPr>
        <w:t xml:space="preserve">). </w:t>
      </w:r>
      <w:r w:rsidR="0039321D">
        <w:rPr>
          <w:rFonts w:ascii="Times New Roman" w:eastAsia="Times New Roman" w:hAnsi="Times New Roman" w:cs="Times New Roman"/>
        </w:rPr>
        <w:t xml:space="preserve">We vary the ionization parameter, which is the ratio of hydrogen-ionizing photon </w:t>
      </w:r>
      <w:del w:id="35" w:author="Emmett Jenkins" w:date="2019-03-01T11:38:00Z">
        <w:r w:rsidR="0039321D" w:rsidDel="001D2084">
          <w:rPr>
            <w:rFonts w:ascii="Times New Roman" w:eastAsia="Times New Roman" w:hAnsi="Times New Roman" w:cs="Times New Roman"/>
          </w:rPr>
          <w:delText xml:space="preserve">density </w:delText>
        </w:r>
      </w:del>
      <w:ins w:id="36" w:author="Emmett Jenkins" w:date="2019-03-01T11:38:00Z">
        <w:r w:rsidR="001D2084">
          <w:rPr>
            <w:rFonts w:ascii="Times New Roman" w:eastAsia="Times New Roman" w:hAnsi="Times New Roman" w:cs="Times New Roman"/>
          </w:rPr>
          <w:t>flux</w:t>
        </w:r>
        <w:r w:rsidR="001D2084">
          <w:rPr>
            <w:rFonts w:ascii="Times New Roman" w:eastAsia="Times New Roman" w:hAnsi="Times New Roman" w:cs="Times New Roman"/>
          </w:rPr>
          <w:t xml:space="preserve"> </w:t>
        </w:r>
      </w:ins>
      <w:r w:rsidR="0039321D">
        <w:rPr>
          <w:rFonts w:ascii="Times New Roman" w:eastAsia="Times New Roman" w:hAnsi="Times New Roman" w:cs="Times New Roman"/>
        </w:rPr>
        <w:t>to total hydrogen density.</w:t>
      </w:r>
      <w:del w:id="37" w:author="Emmett Jenkins" w:date="2019-03-01T11:37:00Z">
        <w:r w:rsidR="0039321D" w:rsidDel="001D2084">
          <w:rPr>
            <w:rFonts w:ascii="Times New Roman" w:eastAsia="Times New Roman" w:hAnsi="Times New Roman" w:cs="Times New Roman"/>
          </w:rPr>
          <w:delText xml:space="preserve"> (right?</w:delText>
        </w:r>
        <w:r w:rsidR="00680F1C" w:rsidDel="001D2084">
          <w:rPr>
            <w:rFonts w:ascii="Times New Roman" w:eastAsia="Times New Roman" w:hAnsi="Times New Roman" w:cs="Times New Roman"/>
          </w:rPr>
          <w:delText>)</w:delText>
        </w:r>
      </w:del>
    </w:p>
    <w:p w14:paraId="27F6759F" w14:textId="77777777" w:rsidR="00680F1C" w:rsidRDefault="00680F1C" w:rsidP="00680F1C">
      <w:pPr>
        <w:rPr>
          <w:rFonts w:ascii="Times New Roman" w:eastAsia="Times New Roman" w:hAnsi="Times New Roman" w:cs="Times New Roman"/>
        </w:rPr>
      </w:pPr>
    </w:p>
    <w:p w14:paraId="067B18FA" w14:textId="026E42E6" w:rsidR="00680F1C" w:rsidDel="00032C9E" w:rsidRDefault="00680F1C" w:rsidP="00680F1C">
      <w:pPr>
        <w:rPr>
          <w:del w:id="38" w:author="Emmett Jenkins" w:date="2019-03-01T12:26:00Z"/>
          <w:rFonts w:ascii="Times New Roman" w:eastAsia="Times New Roman" w:hAnsi="Times New Roman" w:cs="Times New Roman"/>
        </w:rPr>
      </w:pPr>
      <w:del w:id="39" w:author="Emmett Jenkins" w:date="2019-03-01T12:26:00Z">
        <w:r w:rsidDel="00032C9E">
          <w:rPr>
            <w:rFonts w:ascii="Times New Roman" w:eastAsia="Times New Roman" w:hAnsi="Times New Roman" w:cs="Times New Roman"/>
          </w:rPr>
          <w:delText>Varying hydrogen density</w:delText>
        </w:r>
      </w:del>
    </w:p>
    <w:p w14:paraId="50105694" w14:textId="77777777" w:rsidR="00680F1C" w:rsidDel="00032C9E" w:rsidRDefault="00680F1C" w:rsidP="00680F1C">
      <w:pPr>
        <w:rPr>
          <w:del w:id="40" w:author="Emmett Jenkins" w:date="2019-03-01T12:26:00Z"/>
          <w:rFonts w:ascii="Times New Roman" w:eastAsia="Times New Roman" w:hAnsi="Times New Roman" w:cs="Times New Roman"/>
        </w:rPr>
      </w:pPr>
    </w:p>
    <w:p w14:paraId="0BA42EF1" w14:textId="02F5EC00" w:rsidR="0039321D" w:rsidRPr="00AB4BA4" w:rsidRDefault="0039321D" w:rsidP="00D111BB">
      <w:pPr>
        <w:rPr>
          <w:rFonts w:ascii="Times New Roman" w:eastAsia="Times New Roman" w:hAnsi="Times New Roman" w:cs="Times New Roman"/>
        </w:rPr>
      </w:pPr>
      <w:del w:id="41" w:author="Emmett Jenkins" w:date="2019-03-01T12:26:00Z">
        <w:r w:rsidDel="00032C9E">
          <w:rPr>
            <w:rFonts w:ascii="Times New Roman" w:eastAsia="Times New Roman" w:hAnsi="Times New Roman" w:cs="Times New Roman"/>
          </w:rPr>
          <w:delText>How should I introduce this equation?</w:delText>
        </w:r>
        <w:r w:rsidR="00DD3121" w:rsidDel="00032C9E">
          <w:rPr>
            <w:rFonts w:ascii="Times New Roman" w:eastAsia="Times New Roman" w:hAnsi="Times New Roman" w:cs="Times New Roman"/>
          </w:rPr>
          <w:delText xml:space="preserve"> [BEFORE ALL THE SPECTRAL INDICES]</w:delText>
        </w:r>
      </w:del>
    </w:p>
    <w:p w14:paraId="330E5AD8" w14:textId="3D27770A" w:rsidR="001D2084" w:rsidRDefault="006E64FD" w:rsidP="00AB4BA4">
      <w:pPr>
        <w:jc w:val="center"/>
        <w:rPr>
          <w:ins w:id="42" w:author="Emmett Jenkins" w:date="2019-03-01T11:44:00Z"/>
          <w:rFonts w:ascii="Times New Roman" w:eastAsia="Times New Roman" w:hAnsi="Times New Roman" w:cs="Times New Roman"/>
        </w:rPr>
      </w:pPr>
      <w:del w:id="43" w:author="Emmett Jenkins" w:date="2019-03-01T11:42:00Z">
        <w:r w:rsidRPr="006E64FD" w:rsidDel="009A66AC">
          <w:rPr>
            <w:rFonts w:ascii="Times New Roman" w:eastAsia="Times New Roman" w:hAnsi="Times New Roman" w:cs="Times New Roman"/>
          </w:rPr>
          <w:delText>f</w:delText>
        </w:r>
        <w:r w:rsidRPr="00AB4BA4" w:rsidDel="009A66AC">
          <w:rPr>
            <w:rFonts w:ascii="Times New Roman" w:eastAsia="Times New Roman" w:hAnsi="Times New Roman" w:cs="Times New Roman"/>
            <w:vertAlign w:val="subscript"/>
          </w:rPr>
          <w:delText>ν</w:delText>
        </w:r>
        <w:r w:rsidRPr="006E64FD" w:rsidDel="009A66AC">
          <w:rPr>
            <w:rFonts w:ascii="Times New Roman" w:eastAsia="Times New Roman" w:hAnsi="Times New Roman" w:cs="Times New Roman"/>
          </w:rPr>
          <w:delText>= ν</w:delText>
        </w:r>
        <w:r w:rsidRPr="00AB4BA4" w:rsidDel="009A66AC">
          <w:rPr>
            <w:rFonts w:ascii="Times New Roman" w:eastAsia="Times New Roman" w:hAnsi="Times New Roman" w:cs="Times New Roman"/>
            <w:vertAlign w:val="superscript"/>
          </w:rPr>
          <w:delText>αuv</w:delText>
        </w:r>
        <w:r w:rsidRPr="006E64FD" w:rsidDel="009A66AC">
          <w:rPr>
            <w:rFonts w:ascii="Times New Roman" w:eastAsia="Times New Roman" w:hAnsi="Times New Roman" w:cs="Times New Roman"/>
          </w:rPr>
          <w:delText xml:space="preserve"> exp(−hν/kT</w:delText>
        </w:r>
        <w:r w:rsidRPr="00AB4BA4" w:rsidDel="009A66AC">
          <w:rPr>
            <w:rFonts w:ascii="Times New Roman" w:eastAsia="Times New Roman" w:hAnsi="Times New Roman" w:cs="Times New Roman"/>
            <w:vertAlign w:val="subscript"/>
          </w:rPr>
          <w:delText>BB</w:delText>
        </w:r>
        <w:r w:rsidDel="009A66AC">
          <w:rPr>
            <w:rFonts w:ascii="Times New Roman" w:eastAsia="Times New Roman" w:hAnsi="Times New Roman" w:cs="Times New Roman"/>
          </w:rPr>
          <w:delText>)</w:delText>
        </w:r>
        <w:r w:rsidRPr="006E64FD" w:rsidDel="009A66AC">
          <w:rPr>
            <w:rFonts w:ascii="Times New Roman" w:eastAsia="Times New Roman" w:hAnsi="Times New Roman" w:cs="Times New Roman"/>
          </w:rPr>
          <w:delText>exp(−kT</w:delText>
        </w:r>
        <w:r w:rsidRPr="00AB4BA4" w:rsidDel="009A66AC">
          <w:rPr>
            <w:rFonts w:ascii="Times New Roman" w:eastAsia="Times New Roman" w:hAnsi="Times New Roman" w:cs="Times New Roman"/>
            <w:vertAlign w:val="subscript"/>
          </w:rPr>
          <w:delText>IR</w:delText>
        </w:r>
        <w:r w:rsidRPr="006E64FD" w:rsidDel="009A66AC">
          <w:rPr>
            <w:rFonts w:ascii="Times New Roman" w:eastAsia="Times New Roman" w:hAnsi="Times New Roman" w:cs="Times New Roman"/>
          </w:rPr>
          <w:delText>/hν) +aν</w:delText>
        </w:r>
        <w:r w:rsidRPr="00AB4BA4" w:rsidDel="009A66AC">
          <w:rPr>
            <w:rFonts w:ascii="Times New Roman" w:eastAsia="Times New Roman" w:hAnsi="Times New Roman" w:cs="Times New Roman"/>
            <w:vertAlign w:val="superscript"/>
          </w:rPr>
          <w:delText>αx</w:delText>
        </w:r>
      </w:del>
      <m:oMath>
        <m:sSub>
          <m:sSubPr>
            <m:ctrlPr>
              <w:ins w:id="44" w:author="Emmett Jenkins" w:date="2019-03-01T11:38:00Z">
                <w:rPr>
                  <w:rFonts w:ascii="Cambria Math" w:eastAsia="Times New Roman" w:hAnsi="Cambria Math" w:cs="Times New Roman"/>
                  <w:i/>
                </w:rPr>
              </w:ins>
            </m:ctrlPr>
          </m:sSubPr>
          <m:e>
            <w:ins w:id="45" w:author="Emmett Jenkins" w:date="2019-03-01T11:38:00Z">
              <m:r>
                <w:rPr>
                  <w:rFonts w:ascii="Cambria Math" w:eastAsia="Times New Roman" w:hAnsi="Cambria Math" w:cs="Times New Roman"/>
                </w:rPr>
                <m:t>f</m:t>
              </m:r>
            </w:ins>
          </m:e>
          <m:sub>
            <w:ins w:id="46" w:author="Emmett Jenkins" w:date="2019-03-01T11:38:00Z">
              <m:r>
                <w:rPr>
                  <w:rFonts w:ascii="Cambria Math" w:eastAsia="Times New Roman" w:hAnsi="Cambria Math" w:cs="Times New Roman"/>
                </w:rPr>
                <m:t>v</m:t>
              </m:r>
            </w:ins>
          </m:sub>
        </m:sSub>
        <w:ins w:id="47" w:author="Emmett Jenkins" w:date="2019-03-01T11:38:00Z">
          <m:r>
            <w:rPr>
              <w:rFonts w:ascii="Cambria Math" w:eastAsia="Times New Roman" w:hAnsi="Cambria Math" w:cs="Times New Roman"/>
            </w:rPr>
            <m:t>=</m:t>
          </m:r>
        </w:ins>
        <m:sSup>
          <m:sSupPr>
            <m:ctrlPr>
              <w:ins w:id="48" w:author="Emmett Jenkins" w:date="2019-03-01T11:38:00Z">
                <w:rPr>
                  <w:rFonts w:ascii="Cambria Math" w:eastAsia="Times New Roman" w:hAnsi="Cambria Math" w:cs="Times New Roman"/>
                  <w:i/>
                </w:rPr>
              </w:ins>
            </m:ctrlPr>
          </m:sSupPr>
          <m:e>
            <w:ins w:id="49" w:author="Emmett Jenkins" w:date="2019-03-01T11:38:00Z">
              <m:r>
                <w:rPr>
                  <w:rFonts w:ascii="Cambria Math" w:eastAsia="Times New Roman" w:hAnsi="Cambria Math" w:cs="Times New Roman"/>
                </w:rPr>
                <m:t>v</m:t>
              </m:r>
            </w:ins>
          </m:e>
          <m:sup>
            <m:sSub>
              <m:sSubPr>
                <m:ctrlPr>
                  <w:ins w:id="50" w:author="Emmett Jenkins" w:date="2019-03-01T11:38:00Z">
                    <w:rPr>
                      <w:rFonts w:ascii="Cambria Math" w:eastAsia="Times New Roman" w:hAnsi="Cambria Math" w:cs="Times New Roman"/>
                      <w:i/>
                    </w:rPr>
                  </w:ins>
                </m:ctrlPr>
              </m:sSubPr>
              <m:e>
                <w:ins w:id="51" w:author="Emmett Jenkins" w:date="2019-03-01T11:38:00Z">
                  <m:r>
                    <w:rPr>
                      <w:rFonts w:ascii="Cambria Math" w:eastAsia="Times New Roman" w:hAnsi="Cambria Math" w:cs="Times New Roman"/>
                    </w:rPr>
                    <m:t>a</m:t>
                  </m:r>
                </w:ins>
              </m:e>
              <m:sub>
                <w:ins w:id="52" w:author="Emmett Jenkins" w:date="2019-03-01T11:38:00Z">
                  <m:r>
                    <w:rPr>
                      <w:rFonts w:ascii="Cambria Math" w:eastAsia="Times New Roman" w:hAnsi="Cambria Math" w:cs="Times New Roman"/>
                    </w:rPr>
                    <m:t>uv</m:t>
                  </m:r>
                </w:ins>
              </m:sub>
            </m:sSub>
          </m:sup>
        </m:sSup>
        <m:func>
          <m:funcPr>
            <m:ctrlPr>
              <w:rPr>
                <w:rFonts w:ascii="Cambria Math" w:eastAsia="Times New Roman" w:hAnsi="Cambria Math" w:cs="Times New Roman"/>
                <w:i/>
                <w:rPrChange w:id="53" w:author="Emmett Jenkins" w:date="2019-03-01T11:38:00Z">
                  <w:rPr>
                    <w:rFonts w:ascii="Cambria Math" w:eastAsia="Times New Roman" w:hAnsi="Cambria Math" w:cs="Times New Roman"/>
                  </w:rPr>
                </w:rPrChange>
              </w:rPr>
            </m:ctrlPr>
          </m:funcPr>
          <m:fName>
            <m:r>
              <m:rPr>
                <m:sty m:val="p"/>
              </m:rPr>
              <w:rPr>
                <w:rFonts w:ascii="Cambria Math" w:eastAsia="Times New Roman" w:hAnsi="Cambria Math" w:cs="Times New Roman"/>
              </w:rPr>
              <m:t>exp</m:t>
            </m:r>
          </m:fName>
          <m:e>
            <w:ins w:id="54" w:author="Emmett Jenkins" w:date="2019-03-01T11:39:00Z">
              <m:r>
                <w:rPr>
                  <w:rFonts w:ascii="Cambria Math" w:eastAsia="Times New Roman" w:hAnsi="Cambria Math" w:cs="Times New Roman"/>
                </w:rPr>
                <m:t>(</m:t>
              </m:r>
            </w:ins>
            <w:ins w:id="55" w:author="Emmett Jenkins" w:date="2019-03-01T11:38:00Z">
              <m:r>
                <w:rPr>
                  <w:rFonts w:ascii="Cambria Math" w:eastAsia="Times New Roman" w:hAnsi="Cambria Math" w:cs="Times New Roman"/>
                </w:rPr>
                <m:t>-</m:t>
              </m:r>
            </w:ins>
            <m:f>
              <m:fPr>
                <m:ctrlPr>
                  <w:ins w:id="56" w:author="Emmett Jenkins" w:date="2019-03-01T11:39:00Z">
                    <w:rPr>
                      <w:rFonts w:ascii="Cambria Math" w:eastAsia="Times New Roman" w:hAnsi="Cambria Math" w:cs="Times New Roman"/>
                      <w:i/>
                    </w:rPr>
                  </w:ins>
                </m:ctrlPr>
              </m:fPr>
              <m:num>
                <w:ins w:id="57" w:author="Emmett Jenkins" w:date="2019-03-01T11:39:00Z">
                  <m:r>
                    <w:rPr>
                      <w:rFonts w:ascii="Cambria Math" w:eastAsia="Times New Roman" w:hAnsi="Cambria Math" w:cs="Times New Roman"/>
                    </w:rPr>
                    <m:t>hv</m:t>
                  </m:r>
                </w:ins>
              </m:num>
              <m:den>
                <w:ins w:id="58" w:author="Emmett Jenkins" w:date="2019-03-01T11:39:00Z">
                  <m:r>
                    <w:rPr>
                      <w:rFonts w:ascii="Cambria Math" w:eastAsia="Times New Roman" w:hAnsi="Cambria Math" w:cs="Times New Roman"/>
                    </w:rPr>
                    <m:t>k</m:t>
                  </m:r>
                </w:ins>
                <m:sSub>
                  <m:sSubPr>
                    <m:ctrlPr>
                      <w:ins w:id="59" w:author="Emmett Jenkins" w:date="2019-03-01T11:39:00Z">
                        <w:rPr>
                          <w:rFonts w:ascii="Cambria Math" w:eastAsia="Times New Roman" w:hAnsi="Cambria Math" w:cs="Times New Roman"/>
                          <w:i/>
                        </w:rPr>
                      </w:ins>
                    </m:ctrlPr>
                  </m:sSubPr>
                  <m:e>
                    <w:ins w:id="60" w:author="Emmett Jenkins" w:date="2019-03-01T11:39:00Z">
                      <m:r>
                        <w:rPr>
                          <w:rFonts w:ascii="Cambria Math" w:eastAsia="Times New Roman" w:hAnsi="Cambria Math" w:cs="Times New Roman"/>
                        </w:rPr>
                        <m:t>T</m:t>
                      </m:r>
                    </w:ins>
                  </m:e>
                  <m:sub>
                    <w:ins w:id="61" w:author="Emmett Jenkins" w:date="2019-03-01T11:39:00Z">
                      <m:r>
                        <w:rPr>
                          <w:rFonts w:ascii="Cambria Math" w:eastAsia="Times New Roman" w:hAnsi="Cambria Math" w:cs="Times New Roman"/>
                        </w:rPr>
                        <m:t>BB</m:t>
                      </m:r>
                    </w:ins>
                  </m:sub>
                </m:sSub>
              </m:den>
            </m:f>
          </m:e>
        </m:func>
        <w:ins w:id="62" w:author="Emmett Jenkins" w:date="2019-03-01T11:39:00Z">
          <m:r>
            <w:rPr>
              <w:rFonts w:ascii="Cambria Math" w:eastAsia="Times New Roman" w:hAnsi="Cambria Math" w:cs="Times New Roman"/>
            </w:rPr>
            <m:t>)</m:t>
          </m:r>
        </w:ins>
        <m:func>
          <m:funcPr>
            <m:ctrlPr>
              <w:rPr>
                <w:rFonts w:ascii="Cambria Math" w:eastAsia="Times New Roman" w:hAnsi="Cambria Math" w:cs="Times New Roman"/>
                <w:i/>
                <w:rPrChange w:id="63" w:author="Emmett Jenkins" w:date="2019-03-01T11:39:00Z">
                  <w:rPr>
                    <w:rFonts w:ascii="Cambria Math" w:eastAsia="Times New Roman" w:hAnsi="Cambria Math" w:cs="Times New Roman"/>
                  </w:rPr>
                </w:rPrChange>
              </w:rPr>
            </m:ctrlPr>
          </m:funcPr>
          <m:fName>
            <m:r>
              <m:rPr>
                <m:sty m:val="p"/>
              </m:rPr>
              <w:rPr>
                <w:rFonts w:ascii="Cambria Math" w:eastAsia="Times New Roman" w:hAnsi="Cambria Math" w:cs="Times New Roman"/>
              </w:rPr>
              <m:t>exp</m:t>
            </m:r>
          </m:fName>
          <m:e>
            <m:d>
              <m:dPr>
                <m:ctrlPr>
                  <w:ins w:id="64" w:author="Emmett Jenkins" w:date="2019-03-01T11:39:00Z">
                    <w:rPr>
                      <w:rFonts w:ascii="Cambria Math" w:eastAsia="Times New Roman" w:hAnsi="Cambria Math" w:cs="Times New Roman"/>
                      <w:i/>
                    </w:rPr>
                  </w:ins>
                </m:ctrlPr>
              </m:dPr>
              <m:e>
                <w:ins w:id="65" w:author="Emmett Jenkins" w:date="2019-03-01T11:39:00Z">
                  <m:r>
                    <w:rPr>
                      <w:rFonts w:ascii="Cambria Math" w:eastAsia="Times New Roman" w:hAnsi="Cambria Math" w:cs="Times New Roman"/>
                    </w:rPr>
                    <m:t>-</m:t>
                  </m:r>
                </w:ins>
                <m:f>
                  <m:fPr>
                    <m:ctrlPr>
                      <w:ins w:id="66" w:author="Emmett Jenkins" w:date="2019-03-01T11:39:00Z">
                        <w:rPr>
                          <w:rFonts w:ascii="Cambria Math" w:eastAsia="Times New Roman" w:hAnsi="Cambria Math" w:cs="Times New Roman"/>
                          <w:i/>
                        </w:rPr>
                      </w:ins>
                    </m:ctrlPr>
                  </m:fPr>
                  <m:num>
                    <w:ins w:id="67" w:author="Emmett Jenkins" w:date="2019-03-01T11:39:00Z">
                      <m:r>
                        <w:rPr>
                          <w:rFonts w:ascii="Cambria Math" w:eastAsia="Times New Roman" w:hAnsi="Cambria Math" w:cs="Times New Roman"/>
                        </w:rPr>
                        <m:t>k</m:t>
                      </m:r>
                    </w:ins>
                    <m:sSub>
                      <m:sSubPr>
                        <m:ctrlPr>
                          <w:ins w:id="68" w:author="Emmett Jenkins" w:date="2019-03-01T11:39:00Z">
                            <w:rPr>
                              <w:rFonts w:ascii="Cambria Math" w:eastAsia="Times New Roman" w:hAnsi="Cambria Math" w:cs="Times New Roman"/>
                              <w:i/>
                            </w:rPr>
                          </w:ins>
                        </m:ctrlPr>
                      </m:sSubPr>
                      <m:e>
                        <w:ins w:id="69" w:author="Emmett Jenkins" w:date="2019-03-01T11:39:00Z">
                          <m:r>
                            <w:rPr>
                              <w:rFonts w:ascii="Cambria Math" w:eastAsia="Times New Roman" w:hAnsi="Cambria Math" w:cs="Times New Roman"/>
                            </w:rPr>
                            <m:t>T</m:t>
                          </m:r>
                        </w:ins>
                      </m:e>
                      <m:sub>
                        <w:ins w:id="70" w:author="Emmett Jenkins" w:date="2019-03-01T11:39:00Z">
                          <m:r>
                            <w:rPr>
                              <w:rFonts w:ascii="Cambria Math" w:eastAsia="Times New Roman" w:hAnsi="Cambria Math" w:cs="Times New Roman"/>
                            </w:rPr>
                            <m:t>IR</m:t>
                          </m:r>
                        </w:ins>
                      </m:sub>
                    </m:sSub>
                  </m:num>
                  <m:den>
                    <w:ins w:id="71" w:author="Emmett Jenkins" w:date="2019-03-01T11:39:00Z">
                      <m:r>
                        <w:rPr>
                          <w:rFonts w:ascii="Cambria Math" w:eastAsia="Times New Roman" w:hAnsi="Cambria Math" w:cs="Times New Roman"/>
                        </w:rPr>
                        <m:t>hv</m:t>
                      </m:r>
                    </w:ins>
                  </m:den>
                </m:f>
              </m:e>
            </m:d>
            <w:ins w:id="72" w:author="Emmett Jenkins" w:date="2019-03-01T11:39:00Z">
              <m:r>
                <w:rPr>
                  <w:rFonts w:ascii="Cambria Math" w:eastAsia="Times New Roman" w:hAnsi="Cambria Math" w:cs="Times New Roman"/>
                </w:rPr>
                <m:t>+</m:t>
              </m:r>
              <m:r>
                <w:rPr>
                  <w:rFonts w:ascii="Cambria Math" w:eastAsia="Times New Roman" w:hAnsi="Cambria Math" w:cs="Times New Roman"/>
                </w:rPr>
                <m:t>a</m:t>
              </m:r>
            </w:ins>
            <m:sSup>
              <m:sSupPr>
                <m:ctrlPr>
                  <w:ins w:id="73" w:author="Emmett Jenkins" w:date="2019-03-01T11:42:00Z">
                    <w:rPr>
                      <w:rFonts w:ascii="Cambria Math" w:eastAsia="Times New Roman" w:hAnsi="Cambria Math" w:cs="Times New Roman"/>
                      <w:i/>
                    </w:rPr>
                  </w:ins>
                </m:ctrlPr>
              </m:sSupPr>
              <m:e>
                <w:ins w:id="74" w:author="Emmett Jenkins" w:date="2019-03-01T11:42:00Z">
                  <m:r>
                    <w:rPr>
                      <w:rFonts w:ascii="Cambria Math" w:eastAsia="Times New Roman" w:hAnsi="Cambria Math" w:cs="Times New Roman"/>
                    </w:rPr>
                    <m:t>v</m:t>
                  </m:r>
                </w:ins>
              </m:e>
              <m:sup>
                <m:sSub>
                  <m:sSubPr>
                    <m:ctrlPr>
                      <w:ins w:id="75" w:author="Emmett Jenkins" w:date="2019-03-01T11:42:00Z">
                        <w:rPr>
                          <w:rFonts w:ascii="Cambria Math" w:eastAsia="Times New Roman" w:hAnsi="Cambria Math" w:cs="Times New Roman"/>
                          <w:i/>
                        </w:rPr>
                      </w:ins>
                    </m:ctrlPr>
                  </m:sSubPr>
                  <m:e>
                    <w:ins w:id="76" w:author="Emmett Jenkins" w:date="2019-03-01T11:42:00Z">
                      <m:r>
                        <w:rPr>
                          <w:rFonts w:ascii="Cambria Math" w:eastAsia="Times New Roman" w:hAnsi="Cambria Math" w:cs="Times New Roman"/>
                        </w:rPr>
                        <m:t>α</m:t>
                      </m:r>
                    </w:ins>
                  </m:e>
                  <m:sub>
                    <w:ins w:id="77" w:author="Emmett Jenkins" w:date="2019-03-01T11:42:00Z">
                      <m:r>
                        <w:rPr>
                          <w:rFonts w:ascii="Cambria Math" w:eastAsia="Times New Roman" w:hAnsi="Cambria Math" w:cs="Times New Roman"/>
                        </w:rPr>
                        <m:t>x</m:t>
                      </m:r>
                    </w:ins>
                  </m:sub>
                </m:sSub>
              </m:sup>
            </m:sSup>
          </m:e>
        </m:func>
      </m:oMath>
    </w:p>
    <w:p w14:paraId="3D148890" w14:textId="48CB7578" w:rsidR="00B07AFB" w:rsidRDefault="00B07AFB" w:rsidP="00AB4BA4">
      <w:pPr>
        <w:jc w:val="center"/>
        <w:rPr>
          <w:rFonts w:ascii="Times New Roman" w:eastAsia="Times New Roman" w:hAnsi="Times New Roman" w:cs="Times New Roman"/>
        </w:rPr>
      </w:pPr>
      <w:ins w:id="78" w:author="Emmett Jenkins" w:date="2019-03-01T11:44:00Z">
        <w:r>
          <w:rPr>
            <w:rFonts w:ascii="Times New Roman" w:eastAsia="Times New Roman" w:hAnsi="Times New Roman" w:cs="Times New Roman"/>
          </w:rPr>
          <w:t>(Having trouble pulling out what each term means here</w:t>
        </w:r>
      </w:ins>
    </w:p>
    <w:p w14:paraId="0C0E1514" w14:textId="4D14A378" w:rsidR="0039321D" w:rsidRDefault="0039321D" w:rsidP="00CA0250">
      <w:pPr>
        <w:rPr>
          <w:rFonts w:ascii="Times New Roman" w:eastAsia="Times New Roman" w:hAnsi="Times New Roman" w:cs="Times New Roman"/>
          <w:b/>
        </w:rPr>
      </w:pPr>
      <w:r>
        <w:rPr>
          <w:rFonts w:ascii="Times New Roman" w:eastAsia="Times New Roman" w:hAnsi="Times New Roman" w:cs="Times New Roman"/>
          <w:b/>
        </w:rPr>
        <w:t>3.2 The Cloud</w:t>
      </w:r>
    </w:p>
    <w:p w14:paraId="134B5BFD" w14:textId="77777777" w:rsidR="0039321D" w:rsidRPr="0039321D" w:rsidRDefault="0039321D" w:rsidP="00CA0250">
      <w:pPr>
        <w:rPr>
          <w:rFonts w:ascii="Times New Roman" w:eastAsia="Times New Roman" w:hAnsi="Times New Roman" w:cs="Times New Roman"/>
        </w:rPr>
      </w:pPr>
    </w:p>
    <w:p w14:paraId="5EC28A00" w14:textId="59C2E1B0" w:rsidR="00214491" w:rsidDel="00B07AFB" w:rsidRDefault="00032C9E" w:rsidP="00CA0250">
      <w:pPr>
        <w:rPr>
          <w:del w:id="79" w:author="Emmett Jenkins" w:date="2019-03-01T11:46:00Z"/>
          <w:rFonts w:ascii="Times New Roman" w:eastAsia="Times New Roman" w:hAnsi="Times New Roman" w:cs="Times New Roman"/>
        </w:rPr>
      </w:pPr>
      <w:ins w:id="80" w:author="Emmett Jenkins" w:date="2019-03-01T12:27:00Z">
        <w:r>
          <w:rPr>
            <w:rFonts w:ascii="Times New Roman" w:eastAsia="Times New Roman" w:hAnsi="Times New Roman" w:cs="Times New Roman"/>
          </w:rPr>
          <w:t xml:space="preserve">We set our gas abundances according to </w:t>
        </w:r>
        <w:proofErr w:type="spellStart"/>
        <w:r>
          <w:rPr>
            <w:rFonts w:ascii="Times New Roman" w:eastAsia="Times New Roman" w:hAnsi="Times New Roman" w:cs="Times New Roman"/>
          </w:rPr>
          <w:t>Grevesse</w:t>
        </w:r>
        <w:proofErr w:type="spellEnd"/>
        <w:r>
          <w:rPr>
            <w:rFonts w:ascii="Times New Roman" w:eastAsia="Times New Roman" w:hAnsi="Times New Roman" w:cs="Times New Roman"/>
          </w:rPr>
          <w:t xml:space="preserve"> et al. 2010. (a bit awkward</w:t>
        </w:r>
        <w:proofErr w:type="gramStart"/>
        <w:r>
          <w:rPr>
            <w:rFonts w:ascii="Times New Roman" w:eastAsia="Times New Roman" w:hAnsi="Times New Roman" w:cs="Times New Roman"/>
          </w:rPr>
          <w:t>?)</w:t>
        </w:r>
      </w:ins>
      <w:r w:rsidR="007E2B10">
        <w:rPr>
          <w:rFonts w:ascii="Times New Roman" w:eastAsia="Times New Roman" w:hAnsi="Times New Roman" w:cs="Times New Roman"/>
        </w:rPr>
        <w:t>Many</w:t>
      </w:r>
      <w:proofErr w:type="gramEnd"/>
      <w:r w:rsidR="007E2B10">
        <w:rPr>
          <w:rFonts w:ascii="Times New Roman" w:eastAsia="Times New Roman" w:hAnsi="Times New Roman" w:cs="Times New Roman"/>
        </w:rPr>
        <w:t xml:space="preserve"> of our models involving varying values of metallicity</w:t>
      </w:r>
      <w:r w:rsidR="00C60431">
        <w:rPr>
          <w:rFonts w:ascii="Times New Roman" w:eastAsia="Times New Roman" w:hAnsi="Times New Roman" w:cs="Times New Roman"/>
        </w:rPr>
        <w:t xml:space="preserve">, from </w:t>
      </w:r>
      <w:r w:rsidR="00D46175">
        <w:rPr>
          <w:rFonts w:ascii="Times New Roman" w:eastAsia="Times New Roman" w:hAnsi="Times New Roman" w:cs="Times New Roman"/>
        </w:rPr>
        <w:t>0.5 to 2 times solar</w:t>
      </w:r>
      <w:ins w:id="81" w:author="Emmett Jenkins" w:date="2019-03-01T11:45:00Z">
        <w:r w:rsidR="000E4280">
          <w:rPr>
            <w:rFonts w:ascii="Times New Roman" w:eastAsia="Times New Roman" w:hAnsi="Times New Roman" w:cs="Times New Roman"/>
          </w:rPr>
          <w:t xml:space="preserve"> in .3 linear</w:t>
        </w:r>
        <w:r w:rsidR="00B07AFB">
          <w:rPr>
            <w:rFonts w:ascii="Times New Roman" w:eastAsia="Times New Roman" w:hAnsi="Times New Roman" w:cs="Times New Roman"/>
          </w:rPr>
          <w:t xml:space="preserve"> steps. </w:t>
        </w:r>
      </w:ins>
      <w:moveToRangeStart w:id="82" w:author="Emmett Jenkins" w:date="2019-03-01T11:46:00Z" w:name="move2333194"/>
      <w:moveTo w:id="83" w:author="Emmett Jenkins" w:date="2019-03-01T11:46:00Z">
        <w:r w:rsidR="00B07AFB">
          <w:rPr>
            <w:rFonts w:ascii="Times New Roman" w:eastAsia="Times New Roman" w:hAnsi="Times New Roman" w:cs="Times New Roman"/>
          </w:rPr>
          <w:t>We also must manually determine the value for helium and nitrogen when we change our metallicity because they do not scale linearly with other elements (Baldwin et al. 1991</w:t>
        </w:r>
        <w:del w:id="84" w:author="Emmett Jenkins" w:date="2019-03-01T11:46:00Z">
          <w:r w:rsidR="00B07AFB" w:rsidDel="00B07AFB">
            <w:rPr>
              <w:rFonts w:ascii="Times New Roman" w:eastAsia="Times New Roman" w:hAnsi="Times New Roman" w:cs="Times New Roman"/>
            </w:rPr>
            <w:delText>) [add to referecnes]</w:delText>
          </w:r>
        </w:del>
      </w:moveTo>
      <w:ins w:id="85" w:author="Emmett Jenkins" w:date="2019-03-01T11:46:00Z">
        <w:r w:rsidR="00B07AFB">
          <w:rPr>
            <w:rFonts w:ascii="Times New Roman" w:eastAsia="Times New Roman" w:hAnsi="Times New Roman" w:cs="Times New Roman"/>
          </w:rPr>
          <w:t>)</w:t>
        </w:r>
      </w:ins>
      <w:moveTo w:id="86" w:author="Emmett Jenkins" w:date="2019-03-01T11:46:00Z">
        <w:r w:rsidR="00B07AFB">
          <w:rPr>
            <w:rFonts w:ascii="Times New Roman" w:eastAsia="Times New Roman" w:hAnsi="Times New Roman" w:cs="Times New Roman"/>
          </w:rPr>
          <w:t>.</w:t>
        </w:r>
      </w:moveTo>
      <w:moveToRangeEnd w:id="82"/>
      <w:del w:id="87" w:author="Emmett Jenkins" w:date="2019-03-01T11:45:00Z">
        <w:r w:rsidR="00D46175" w:rsidDel="00B07AFB">
          <w:rPr>
            <w:rFonts w:ascii="Times New Roman" w:eastAsia="Times New Roman" w:hAnsi="Times New Roman" w:cs="Times New Roman"/>
          </w:rPr>
          <w:delText>.</w:delText>
        </w:r>
        <w:r w:rsidR="00F849BF" w:rsidDel="00B07AFB">
          <w:rPr>
            <w:rFonts w:ascii="Times New Roman" w:eastAsia="Times New Roman" w:hAnsi="Times New Roman" w:cs="Times New Roman"/>
          </w:rPr>
          <w:delText xml:space="preserve"> [VALUES? SECONDARY NUCLEOSYNTHESIS?]</w:delText>
        </w:r>
      </w:del>
    </w:p>
    <w:p w14:paraId="552C9E94" w14:textId="761E6512" w:rsidR="00214491" w:rsidRPr="00B07AFB" w:rsidDel="00B07AFB" w:rsidRDefault="00D46175" w:rsidP="00B07AFB">
      <w:pPr>
        <w:rPr>
          <w:del w:id="88" w:author="Emmett Jenkins" w:date="2019-03-01T11:46:00Z"/>
          <w:rFonts w:ascii="Times New Roman" w:eastAsia="Times New Roman" w:hAnsi="Times New Roman" w:cs="Times New Roman"/>
          <w:rPrChange w:id="89" w:author="Emmett Jenkins" w:date="2019-03-01T11:46:00Z">
            <w:rPr>
              <w:del w:id="90" w:author="Emmett Jenkins" w:date="2019-03-01T11:46:00Z"/>
            </w:rPr>
          </w:rPrChange>
        </w:rPr>
        <w:pPrChange w:id="91" w:author="Emmett Jenkins" w:date="2019-03-01T11:46:00Z">
          <w:pPr>
            <w:pStyle w:val="ListParagraph"/>
            <w:numPr>
              <w:numId w:val="11"/>
            </w:numPr>
            <w:ind w:hanging="360"/>
          </w:pPr>
        </w:pPrChange>
      </w:pPr>
      <w:del w:id="92" w:author="Emmett Jenkins" w:date="2019-03-01T11:46:00Z">
        <w:r w:rsidRPr="00B07AFB" w:rsidDel="00B07AFB">
          <w:rPr>
            <w:rFonts w:ascii="Times New Roman" w:eastAsia="Times New Roman" w:hAnsi="Times New Roman" w:cs="Times New Roman"/>
            <w:rPrChange w:id="93" w:author="Emmett Jenkins" w:date="2019-03-01T11:46:00Z">
              <w:rPr/>
            </w:rPrChange>
          </w:rPr>
          <w:delText>What do I need to include about secondary nucleosynthesis?</w:delText>
        </w:r>
      </w:del>
    </w:p>
    <w:p w14:paraId="70802CE4" w14:textId="74622280" w:rsidR="003871DA" w:rsidRDefault="007E2B10" w:rsidP="003871DA">
      <w:pPr>
        <w:rPr>
          <w:ins w:id="94" w:author="Emmett Jenkins" w:date="2019-03-01T11:35:00Z"/>
          <w:rFonts w:ascii="Times New Roman" w:eastAsia="Times New Roman" w:hAnsi="Times New Roman" w:cs="Times New Roman"/>
        </w:rPr>
        <w:pPrChange w:id="95" w:author="Emmett Jenkins" w:date="2019-03-01T11:35:00Z">
          <w:pPr>
            <w:pStyle w:val="ListParagraph"/>
            <w:numPr>
              <w:numId w:val="11"/>
            </w:numPr>
            <w:ind w:hanging="360"/>
          </w:pPr>
        </w:pPrChange>
      </w:pPr>
      <w:r>
        <w:rPr>
          <w:rFonts w:ascii="Times New Roman" w:eastAsia="Times New Roman" w:hAnsi="Times New Roman" w:cs="Times New Roman"/>
        </w:rPr>
        <w:t xml:space="preserve"> </w:t>
      </w:r>
      <w:r w:rsidR="00D46175">
        <w:rPr>
          <w:rFonts w:ascii="Times New Roman" w:eastAsia="Times New Roman" w:hAnsi="Times New Roman" w:cs="Times New Roman"/>
        </w:rPr>
        <w:t>We</w:t>
      </w:r>
      <w:r>
        <w:rPr>
          <w:rFonts w:ascii="Times New Roman" w:eastAsia="Times New Roman" w:hAnsi="Times New Roman" w:cs="Times New Roman"/>
        </w:rPr>
        <w:t xml:space="preserve"> use the metals deplete command </w:t>
      </w:r>
      <w:del w:id="96" w:author="Emmett Jenkins" w:date="2019-03-01T11:52:00Z">
        <w:r w:rsidDel="000E4280">
          <w:rPr>
            <w:rFonts w:ascii="Times New Roman" w:eastAsia="Times New Roman" w:hAnsi="Times New Roman" w:cs="Times New Roman"/>
          </w:rPr>
          <w:delText>that uses results from Jenkins 1987 and Cowie &amp; Songaila 1986</w:delText>
        </w:r>
        <w:r w:rsidR="00C47A71" w:rsidDel="000E4280">
          <w:rPr>
            <w:rFonts w:ascii="Times New Roman" w:eastAsia="Times New Roman" w:hAnsi="Times New Roman" w:cs="Times New Roman"/>
          </w:rPr>
          <w:delText xml:space="preserve"> [add to references]</w:delText>
        </w:r>
      </w:del>
      <w:ins w:id="97" w:author="Emmett Jenkins" w:date="2019-03-01T11:35:00Z">
        <w:r w:rsidR="003871DA">
          <w:rPr>
            <w:rFonts w:ascii="Times New Roman" w:eastAsia="Times New Roman" w:hAnsi="Times New Roman" w:cs="Times New Roman"/>
          </w:rPr>
          <w:t>which accounts for the loss in gaseous metals coming from the formation of metal grains in the cloud</w:t>
        </w:r>
      </w:ins>
      <w:ins w:id="98" w:author="Emmett Jenkins" w:date="2019-03-01T11:52:00Z">
        <w:r w:rsidR="000E4280">
          <w:rPr>
            <w:rFonts w:ascii="Times New Roman" w:eastAsia="Times New Roman" w:hAnsi="Times New Roman" w:cs="Times New Roman"/>
          </w:rPr>
          <w:t xml:space="preserve"> using </w:t>
        </w:r>
        <w:r w:rsidR="000E4280">
          <w:rPr>
            <w:rFonts w:ascii="Times New Roman" w:eastAsia="Times New Roman" w:hAnsi="Times New Roman" w:cs="Times New Roman"/>
          </w:rPr>
          <w:t xml:space="preserve">results from Jenkins 1987 and Cowie &amp; </w:t>
        </w:r>
        <w:proofErr w:type="spellStart"/>
        <w:r w:rsidR="000E4280">
          <w:rPr>
            <w:rFonts w:ascii="Times New Roman" w:eastAsia="Times New Roman" w:hAnsi="Times New Roman" w:cs="Times New Roman"/>
          </w:rPr>
          <w:t>Songaila</w:t>
        </w:r>
        <w:proofErr w:type="spellEnd"/>
        <w:r w:rsidR="000E4280">
          <w:rPr>
            <w:rFonts w:ascii="Times New Roman" w:eastAsia="Times New Roman" w:hAnsi="Times New Roman" w:cs="Times New Roman"/>
          </w:rPr>
          <w:t xml:space="preserve"> 1986</w:t>
        </w:r>
      </w:ins>
      <w:ins w:id="99" w:author="Emmett Jenkins" w:date="2019-03-01T11:35:00Z">
        <w:r w:rsidR="003871DA">
          <w:rPr>
            <w:rFonts w:ascii="Times New Roman" w:eastAsia="Times New Roman" w:hAnsi="Times New Roman" w:cs="Times New Roman"/>
          </w:rPr>
          <w:t xml:space="preserve">. </w:t>
        </w:r>
      </w:ins>
      <w:del w:id="100" w:author="Emmett Jenkins" w:date="2019-03-01T11:35:00Z">
        <w:r w:rsidR="00F849BF" w:rsidDel="003871DA">
          <w:rPr>
            <w:rFonts w:ascii="Times New Roman" w:eastAsia="Times New Roman" w:hAnsi="Times New Roman" w:cs="Times New Roman"/>
          </w:rPr>
          <w:delText xml:space="preserve"> </w:delText>
        </w:r>
      </w:del>
    </w:p>
    <w:p w14:paraId="213C99BE" w14:textId="00472B28" w:rsidR="00D46175" w:rsidDel="003871DA" w:rsidRDefault="00F849BF" w:rsidP="00CA0250">
      <w:pPr>
        <w:rPr>
          <w:del w:id="101" w:author="Emmett Jenkins" w:date="2019-03-01T11:35:00Z"/>
          <w:rFonts w:ascii="Times New Roman" w:eastAsia="Times New Roman" w:hAnsi="Times New Roman" w:cs="Times New Roman"/>
        </w:rPr>
      </w:pPr>
      <w:del w:id="102" w:author="Emmett Jenkins" w:date="2019-03-01T11:35:00Z">
        <w:r w:rsidDel="003871DA">
          <w:rPr>
            <w:rFonts w:ascii="Times New Roman" w:eastAsia="Times New Roman" w:hAnsi="Times New Roman" w:cs="Times New Roman"/>
          </w:rPr>
          <w:delText>[THIS IMPLIES THE METALS DEPLETE CHANGES METALLICITY]</w:delText>
        </w:r>
        <w:r w:rsidR="007E2B10" w:rsidDel="003871DA">
          <w:rPr>
            <w:rFonts w:ascii="Times New Roman" w:eastAsia="Times New Roman" w:hAnsi="Times New Roman" w:cs="Times New Roman"/>
          </w:rPr>
          <w:delText xml:space="preserve">. </w:delText>
        </w:r>
      </w:del>
    </w:p>
    <w:p w14:paraId="13FAA818" w14:textId="454F489D" w:rsidR="00D46175" w:rsidRPr="00AB4BA4" w:rsidRDefault="00CB513A" w:rsidP="003871DA">
      <w:pPr>
        <w:rPr>
          <w:rFonts w:ascii="Times New Roman" w:eastAsia="Times New Roman" w:hAnsi="Times New Roman" w:cs="Times New Roman"/>
        </w:rPr>
        <w:pPrChange w:id="103" w:author="Emmett Jenkins" w:date="2019-03-01T11:35:00Z">
          <w:pPr>
            <w:pStyle w:val="ListParagraph"/>
            <w:numPr>
              <w:numId w:val="11"/>
            </w:numPr>
            <w:ind w:hanging="360"/>
          </w:pPr>
        </w:pPrChange>
      </w:pPr>
      <w:del w:id="104" w:author="Emmett Jenkins" w:date="2019-03-01T11:35:00Z">
        <w:r w:rsidDel="003871DA">
          <w:rPr>
            <w:rFonts w:ascii="Times New Roman" w:eastAsia="Times New Roman" w:hAnsi="Times New Roman" w:cs="Times New Roman"/>
          </w:rPr>
          <w:delText>What exactly does metals deplete do? Not really getting it from hazy</w:delText>
        </w:r>
      </w:del>
    </w:p>
    <w:p w14:paraId="71BAE4BE" w14:textId="38EF055F" w:rsidR="0039321D" w:rsidDel="000E4280" w:rsidRDefault="007E2B10" w:rsidP="000E4280">
      <w:pPr>
        <w:jc w:val="center"/>
        <w:rPr>
          <w:del w:id="105" w:author="Emmett Jenkins" w:date="2019-03-01T11:53:00Z"/>
          <w:rFonts w:ascii="Times New Roman" w:eastAsia="Times New Roman" w:hAnsi="Times New Roman" w:cs="Times New Roman"/>
        </w:rPr>
        <w:pPrChange w:id="106" w:author="Emmett Jenkins" w:date="2019-03-01T11:53:00Z">
          <w:pPr/>
        </w:pPrChange>
      </w:pPr>
      <w:moveFromRangeStart w:id="107" w:author="Emmett Jenkins" w:date="2019-03-01T11:46:00Z" w:name="move2333194"/>
      <w:moveFrom w:id="108" w:author="Emmett Jenkins" w:date="2019-03-01T11:46:00Z">
        <w:r w:rsidDel="00B07AFB">
          <w:rPr>
            <w:rFonts w:ascii="Times New Roman" w:eastAsia="Times New Roman" w:hAnsi="Times New Roman" w:cs="Times New Roman"/>
          </w:rPr>
          <w:t xml:space="preserve">We also must manually determine the value for helium </w:t>
        </w:r>
        <w:r w:rsidR="00CB513A" w:rsidDel="00B07AFB">
          <w:rPr>
            <w:rFonts w:ascii="Times New Roman" w:eastAsia="Times New Roman" w:hAnsi="Times New Roman" w:cs="Times New Roman"/>
          </w:rPr>
          <w:t xml:space="preserve">and nitrogen </w:t>
        </w:r>
        <w:r w:rsidDel="00B07AFB">
          <w:rPr>
            <w:rFonts w:ascii="Times New Roman" w:eastAsia="Times New Roman" w:hAnsi="Times New Roman" w:cs="Times New Roman"/>
          </w:rPr>
          <w:t xml:space="preserve">when we change our metallicity because </w:t>
        </w:r>
        <w:r w:rsidR="0039321D" w:rsidDel="00B07AFB">
          <w:rPr>
            <w:rFonts w:ascii="Times New Roman" w:eastAsia="Times New Roman" w:hAnsi="Times New Roman" w:cs="Times New Roman"/>
          </w:rPr>
          <w:t>they</w:t>
        </w:r>
        <w:r w:rsidR="00CB513A" w:rsidDel="00B07AFB">
          <w:rPr>
            <w:rFonts w:ascii="Times New Roman" w:eastAsia="Times New Roman" w:hAnsi="Times New Roman" w:cs="Times New Roman"/>
          </w:rPr>
          <w:t xml:space="preserve"> do</w:t>
        </w:r>
        <w:r w:rsidDel="00B07AFB">
          <w:rPr>
            <w:rFonts w:ascii="Times New Roman" w:eastAsia="Times New Roman" w:hAnsi="Times New Roman" w:cs="Times New Roman"/>
          </w:rPr>
          <w:t xml:space="preserve"> not scale linearly with other elements</w:t>
        </w:r>
        <w:r w:rsidR="00164647" w:rsidDel="00B07AFB">
          <w:rPr>
            <w:rFonts w:ascii="Times New Roman" w:eastAsia="Times New Roman" w:hAnsi="Times New Roman" w:cs="Times New Roman"/>
          </w:rPr>
          <w:t xml:space="preserve"> (Baldwin</w:t>
        </w:r>
        <w:r w:rsidR="00DD3121" w:rsidDel="00B07AFB">
          <w:rPr>
            <w:rFonts w:ascii="Times New Roman" w:eastAsia="Times New Roman" w:hAnsi="Times New Roman" w:cs="Times New Roman"/>
          </w:rPr>
          <w:t xml:space="preserve"> et al.</w:t>
        </w:r>
        <w:r w:rsidR="00164647" w:rsidDel="00B07AFB">
          <w:rPr>
            <w:rFonts w:ascii="Times New Roman" w:eastAsia="Times New Roman" w:hAnsi="Times New Roman" w:cs="Times New Roman"/>
          </w:rPr>
          <w:t xml:space="preserve"> 1991)</w:t>
        </w:r>
        <w:r w:rsidR="00DD3121" w:rsidDel="00B07AFB">
          <w:rPr>
            <w:rFonts w:ascii="Times New Roman" w:eastAsia="Times New Roman" w:hAnsi="Times New Roman" w:cs="Times New Roman"/>
          </w:rPr>
          <w:t xml:space="preserve"> [add to referecnes]</w:t>
        </w:r>
        <w:r w:rsidDel="00B07AFB">
          <w:rPr>
            <w:rFonts w:ascii="Times New Roman" w:eastAsia="Times New Roman" w:hAnsi="Times New Roman" w:cs="Times New Roman"/>
          </w:rPr>
          <w:t>.</w:t>
        </w:r>
      </w:moveFrom>
      <w:moveFromRangeEnd w:id="107"/>
      <w:ins w:id="109" w:author="Emmett Jenkins" w:date="2019-03-01T11:53:00Z">
        <w:r w:rsidR="000E4280">
          <w:rPr>
            <w:rFonts w:ascii="Times New Roman" w:eastAsia="Times New Roman" w:hAnsi="Times New Roman" w:cs="Times New Roman"/>
          </w:rPr>
          <w:t>[x/H] ~ Z</w:t>
        </w:r>
      </w:ins>
      <w:ins w:id="110" w:author="Emmett Jenkins" w:date="2019-03-01T11:54:00Z">
        <w:r w:rsidR="000E4280">
          <w:rPr>
            <w:rFonts w:ascii="Times New Roman" w:eastAsia="Times New Roman" w:hAnsi="Times New Roman" w:cs="Times New Roman"/>
          </w:rPr>
          <w:t xml:space="preserve">, where x </w:t>
        </w:r>
        <w:proofErr w:type="gramStart"/>
        <w:r w:rsidR="000E4280">
          <w:rPr>
            <w:rFonts w:ascii="Times New Roman" w:eastAsia="Times New Roman" w:hAnsi="Times New Roman" w:cs="Times New Roman"/>
          </w:rPr>
          <w:t>= ?</w:t>
        </w:r>
      </w:ins>
      <w:proofErr w:type="gramEnd"/>
    </w:p>
    <w:p w14:paraId="2898A92F" w14:textId="77777777" w:rsidR="000E4280" w:rsidRDefault="000E4280" w:rsidP="000E4280">
      <w:pPr>
        <w:jc w:val="center"/>
        <w:rPr>
          <w:ins w:id="111" w:author="Emmett Jenkins" w:date="2019-03-01T11:53:00Z"/>
          <w:rFonts w:ascii="Times New Roman" w:eastAsia="Times New Roman" w:hAnsi="Times New Roman" w:cs="Times New Roman"/>
        </w:rPr>
        <w:pPrChange w:id="112" w:author="Emmett Jenkins" w:date="2019-03-01T11:53:00Z">
          <w:pPr/>
        </w:pPrChange>
      </w:pPr>
    </w:p>
    <w:p w14:paraId="0E3FE613" w14:textId="36D8DD85" w:rsidR="000E4280" w:rsidRPr="000E4280" w:rsidRDefault="000E4280" w:rsidP="000E4280">
      <w:pPr>
        <w:jc w:val="center"/>
        <w:rPr>
          <w:ins w:id="113" w:author="Emmett Jenkins" w:date="2019-03-01T11:53:00Z"/>
          <w:rFonts w:ascii="Times New Roman" w:eastAsia="Times New Roman" w:hAnsi="Times New Roman" w:cs="Times New Roman"/>
        </w:rPr>
        <w:pPrChange w:id="114" w:author="Emmett Jenkins" w:date="2019-03-01T11:53:00Z">
          <w:pPr/>
        </w:pPrChange>
      </w:pPr>
      <w:ins w:id="115" w:author="Emmett Jenkins" w:date="2019-03-01T11:53:00Z">
        <w:r>
          <w:rPr>
            <w:rFonts w:ascii="Times New Roman" w:eastAsia="Times New Roman" w:hAnsi="Times New Roman" w:cs="Times New Roman"/>
          </w:rPr>
          <w:t>[N/H] ~ Z</w:t>
        </w:r>
        <w:r>
          <w:rPr>
            <w:rFonts w:ascii="Times New Roman" w:eastAsia="Times New Roman" w:hAnsi="Times New Roman" w:cs="Times New Roman"/>
            <w:vertAlign w:val="superscript"/>
          </w:rPr>
          <w:t>2</w:t>
        </w:r>
      </w:ins>
    </w:p>
    <w:p w14:paraId="556CB6AC" w14:textId="44ADDA9D" w:rsidR="000E4280" w:rsidRDefault="000E4280" w:rsidP="000E4280">
      <w:pPr>
        <w:jc w:val="center"/>
        <w:rPr>
          <w:ins w:id="116" w:author="Emmett Jenkins" w:date="2019-03-01T11:54:00Z"/>
          <w:rFonts w:ascii="Times New Roman" w:eastAsia="Times New Roman" w:hAnsi="Times New Roman" w:cs="Times New Roman"/>
        </w:rPr>
        <w:pPrChange w:id="117" w:author="Emmett Jenkins" w:date="2019-03-01T11:53:00Z">
          <w:pPr/>
        </w:pPrChange>
      </w:pPr>
      <w:ins w:id="118" w:author="Emmett Jenkins" w:date="2019-03-01T11:54:00Z">
        <w:r>
          <w:rPr>
            <w:rFonts w:ascii="Times New Roman" w:eastAsia="Times New Roman" w:hAnsi="Times New Roman" w:cs="Times New Roman"/>
          </w:rPr>
          <w:sym w:font="Symbol" w:char="F044"/>
        </w:r>
        <w:r>
          <w:rPr>
            <w:rFonts w:ascii="Times New Roman" w:eastAsia="Times New Roman" w:hAnsi="Times New Roman" w:cs="Times New Roman"/>
          </w:rPr>
          <w:t xml:space="preserve">y = </w:t>
        </w:r>
        <w:r>
          <w:rPr>
            <w:rFonts w:ascii="Times New Roman" w:eastAsia="Times New Roman" w:hAnsi="Times New Roman" w:cs="Times New Roman"/>
          </w:rPr>
          <w:sym w:font="Symbol" w:char="F044"/>
        </w:r>
        <w:r>
          <w:rPr>
            <w:rFonts w:ascii="Times New Roman" w:eastAsia="Times New Roman" w:hAnsi="Times New Roman" w:cs="Times New Roman"/>
          </w:rPr>
          <w:t>Z, where y = He</w:t>
        </w:r>
      </w:ins>
    </w:p>
    <w:p w14:paraId="5CA88F5A" w14:textId="77777777" w:rsidR="000E4280" w:rsidRDefault="000E4280" w:rsidP="000E4280">
      <w:pPr>
        <w:jc w:val="center"/>
        <w:rPr>
          <w:ins w:id="119" w:author="Emmett Jenkins" w:date="2019-03-01T11:55:00Z"/>
          <w:rFonts w:ascii="Times New Roman" w:eastAsia="Times New Roman" w:hAnsi="Times New Roman" w:cs="Times New Roman"/>
        </w:rPr>
        <w:pPrChange w:id="120" w:author="Emmett Jenkins" w:date="2019-03-01T11:53:00Z">
          <w:pPr/>
        </w:pPrChange>
      </w:pPr>
      <w:ins w:id="121" w:author="Emmett Jenkins" w:date="2019-03-01T11:54:00Z">
        <w:r>
          <w:rPr>
            <w:rFonts w:ascii="Times New Roman" w:eastAsia="Times New Roman" w:hAnsi="Times New Roman" w:cs="Times New Roman"/>
          </w:rPr>
          <w:t>(Where should I add what x and y are?)</w:t>
        </w:r>
      </w:ins>
    </w:p>
    <w:p w14:paraId="73D28028" w14:textId="40D1CDE3" w:rsidR="000E4280" w:rsidDel="000E4280" w:rsidRDefault="000E4280" w:rsidP="000E4280">
      <w:pPr>
        <w:pStyle w:val="ListParagraph"/>
        <w:numPr>
          <w:ilvl w:val="0"/>
          <w:numId w:val="11"/>
        </w:numPr>
        <w:jc w:val="center"/>
        <w:rPr>
          <w:del w:id="122" w:author="Emmett Jenkins" w:date="2019-03-01T11:53:00Z"/>
          <w:rFonts w:ascii="Times New Roman" w:eastAsia="Times New Roman" w:hAnsi="Times New Roman" w:cs="Times New Roman"/>
        </w:rPr>
        <w:pPrChange w:id="123" w:author="Emmett Jenkins" w:date="2019-03-01T11:53:00Z">
          <w:pPr>
            <w:pStyle w:val="ListParagraph"/>
            <w:numPr>
              <w:numId w:val="11"/>
            </w:numPr>
            <w:ind w:hanging="360"/>
          </w:pPr>
        </w:pPrChange>
      </w:pPr>
      <w:ins w:id="124" w:author="Emmett Jenkins" w:date="2019-03-01T11:55:00Z">
        <w:r>
          <w:rPr>
            <w:rFonts w:ascii="Times New Roman" w:eastAsia="Times New Roman" w:hAnsi="Times New Roman" w:cs="Times New Roman"/>
          </w:rPr>
          <w:t xml:space="preserve">(Are these equations from </w:t>
        </w:r>
        <w:proofErr w:type="spellStart"/>
        <w:r>
          <w:rPr>
            <w:rFonts w:ascii="Times New Roman" w:eastAsia="Times New Roman" w:hAnsi="Times New Roman" w:cs="Times New Roman"/>
          </w:rPr>
          <w:t>Hamann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Ferland</w:t>
        </w:r>
        <w:proofErr w:type="spellEnd"/>
        <w:r>
          <w:rPr>
            <w:rFonts w:ascii="Times New Roman" w:eastAsia="Times New Roman" w:hAnsi="Times New Roman" w:cs="Times New Roman"/>
          </w:rPr>
          <w:t xml:space="preserve"> 2002?)</w:t>
        </w:r>
      </w:ins>
      <w:del w:id="125" w:author="Emmett Jenkins" w:date="2019-03-01T11:53:00Z">
        <w:r w:rsidR="0039321D" w:rsidDel="000E4280">
          <w:rPr>
            <w:rFonts w:ascii="Times New Roman" w:eastAsia="Times New Roman" w:hAnsi="Times New Roman" w:cs="Times New Roman"/>
          </w:rPr>
          <w:delText>Does this need an explanation? About hydrogen getting converted to helium etc.</w:delText>
        </w:r>
        <w:r w:rsidR="00132BDC" w:rsidDel="000E4280">
          <w:rPr>
            <w:rFonts w:ascii="Times New Roman" w:eastAsia="Times New Roman" w:hAnsi="Times New Roman" w:cs="Times New Roman"/>
          </w:rPr>
          <w:delText xml:space="preserve"> Also couldn’t find Hamann &amp; Ferland 2002</w:delText>
        </w:r>
        <w:r w:rsidR="00DD3121" w:rsidDel="000E4280">
          <w:rPr>
            <w:rFonts w:ascii="Times New Roman" w:eastAsia="Times New Roman" w:hAnsi="Times New Roman" w:cs="Times New Roman"/>
          </w:rPr>
          <w:delText xml:space="preserve"> [</w:delText>
        </w:r>
        <w:r w:rsidR="00DD3121" w:rsidRPr="00DD3121" w:rsidDel="000E4280">
          <w:rPr>
            <w:rFonts w:ascii="Times New Roman" w:eastAsia="Times New Roman" w:hAnsi="Times New Roman" w:cs="Times New Roman"/>
          </w:rPr>
          <w:delText>http://adsabs.harvard.edu/abs/2002ApJ...564..592H</w:delText>
        </w:r>
        <w:r w:rsidR="00DD3121" w:rsidDel="000E4280">
          <w:rPr>
            <w:rFonts w:ascii="Times New Roman" w:eastAsia="Times New Roman" w:hAnsi="Times New Roman" w:cs="Times New Roman"/>
          </w:rPr>
          <w:delText>]</w:delText>
        </w:r>
      </w:del>
    </w:p>
    <w:p w14:paraId="31257BD3" w14:textId="5B82590C" w:rsidR="00680F1C" w:rsidRDefault="00680F1C" w:rsidP="000E4280">
      <w:pPr>
        <w:jc w:val="center"/>
        <w:rPr>
          <w:rFonts w:ascii="Times New Roman" w:eastAsia="Times New Roman" w:hAnsi="Times New Roman" w:cs="Times New Roman"/>
        </w:rPr>
        <w:pPrChange w:id="126" w:author="Emmett Jenkins" w:date="2019-03-01T11:53:00Z">
          <w:pPr/>
        </w:pPrChange>
      </w:pPr>
    </w:p>
    <w:p w14:paraId="329EF881" w14:textId="2D84CD3B" w:rsidR="00680F1C" w:rsidDel="000E4280" w:rsidRDefault="00680F1C" w:rsidP="00680F1C">
      <w:pPr>
        <w:rPr>
          <w:del w:id="127" w:author="Emmett Jenkins" w:date="2019-03-01T11:56:00Z"/>
          <w:rFonts w:ascii="Times New Roman" w:eastAsia="Times New Roman" w:hAnsi="Times New Roman" w:cs="Times New Roman"/>
        </w:rPr>
      </w:pPr>
      <w:del w:id="128" w:author="Emmett Jenkins" w:date="2019-03-01T11:56:00Z">
        <w:r w:rsidDel="000E4280">
          <w:rPr>
            <w:rFonts w:ascii="Times New Roman" w:eastAsia="Times New Roman" w:hAnsi="Times New Roman" w:cs="Times New Roman"/>
          </w:rPr>
          <w:delText>Add grains to this part</w:delText>
        </w:r>
      </w:del>
    </w:p>
    <w:p w14:paraId="7FF686B8" w14:textId="5AC225C7" w:rsidR="00680F1C" w:rsidDel="000E4280" w:rsidRDefault="00680F1C" w:rsidP="00680F1C">
      <w:pPr>
        <w:rPr>
          <w:del w:id="129" w:author="Emmett Jenkins" w:date="2019-03-01T11:56:00Z"/>
          <w:rFonts w:ascii="Times New Roman" w:eastAsia="Times New Roman" w:hAnsi="Times New Roman" w:cs="Times New Roman"/>
        </w:rPr>
      </w:pPr>
    </w:p>
    <w:p w14:paraId="22CE32DF" w14:textId="653018DC" w:rsidR="00680F1C" w:rsidRPr="00D111BB" w:rsidDel="000E4280" w:rsidRDefault="00680F1C" w:rsidP="00D111BB">
      <w:pPr>
        <w:rPr>
          <w:del w:id="130" w:author="Emmett Jenkins" w:date="2019-03-01T11:56:00Z"/>
          <w:rFonts w:ascii="Times New Roman" w:eastAsia="Times New Roman" w:hAnsi="Times New Roman" w:cs="Times New Roman"/>
        </w:rPr>
      </w:pPr>
    </w:p>
    <w:p w14:paraId="114C7FCF" w14:textId="4F8170C2" w:rsidR="00AF488E" w:rsidRDefault="007E2B10" w:rsidP="00CA0250">
      <w:pPr>
        <w:rPr>
          <w:rFonts w:ascii="Times New Roman" w:eastAsia="Times New Roman" w:hAnsi="Times New Roman" w:cs="Times New Roman"/>
        </w:rPr>
      </w:pPr>
      <w:r>
        <w:rPr>
          <w:rFonts w:ascii="Times New Roman" w:eastAsia="Times New Roman" w:hAnsi="Times New Roman" w:cs="Times New Roman"/>
        </w:rPr>
        <w:t xml:space="preserve">We maintain constant pressure throughout the cloud, and stop our model when </w:t>
      </w:r>
      <w:r w:rsidR="00164647">
        <w:rPr>
          <w:rFonts w:ascii="Times New Roman" w:eastAsia="Times New Roman" w:hAnsi="Times New Roman" w:cs="Times New Roman"/>
        </w:rPr>
        <w:t>n</w:t>
      </w:r>
      <w:r w:rsidR="00164647">
        <w:rPr>
          <w:rFonts w:ascii="Times New Roman" w:eastAsia="Times New Roman" w:hAnsi="Times New Roman" w:cs="Times New Roman"/>
          <w:vertAlign w:val="subscript"/>
        </w:rPr>
        <w:t>e</w:t>
      </w:r>
      <w:r w:rsidR="00164647">
        <w:rPr>
          <w:rFonts w:ascii="Times New Roman" w:eastAsia="Times New Roman" w:hAnsi="Times New Roman" w:cs="Times New Roman"/>
        </w:rPr>
        <w:t>/</w:t>
      </w:r>
      <w:proofErr w:type="spellStart"/>
      <w:r w:rsidR="00164647">
        <w:rPr>
          <w:rFonts w:ascii="Times New Roman" w:eastAsia="Times New Roman" w:hAnsi="Times New Roman" w:cs="Times New Roman"/>
        </w:rPr>
        <w:t>n</w:t>
      </w:r>
      <w:r w:rsidR="00164647">
        <w:rPr>
          <w:rFonts w:ascii="Times New Roman" w:eastAsia="Times New Roman" w:hAnsi="Times New Roman" w:cs="Times New Roman"/>
          <w:vertAlign w:val="subscript"/>
        </w:rPr>
        <w:t>h</w:t>
      </w:r>
      <w:proofErr w:type="spellEnd"/>
      <w:r w:rsidR="00164647">
        <w:rPr>
          <w:rFonts w:ascii="Times New Roman" w:eastAsia="Times New Roman" w:hAnsi="Times New Roman" w:cs="Times New Roman"/>
        </w:rPr>
        <w:t xml:space="preserve"> = 0.01. Stopping our models at a designated </w:t>
      </w:r>
      <w:r w:rsidR="00DD3121">
        <w:rPr>
          <w:rFonts w:ascii="Times New Roman" w:eastAsia="Times New Roman" w:hAnsi="Times New Roman" w:cs="Times New Roman"/>
        </w:rPr>
        <w:t xml:space="preserve">electron </w:t>
      </w:r>
      <w:r w:rsidR="00164647">
        <w:rPr>
          <w:rFonts w:ascii="Times New Roman" w:eastAsia="Times New Roman" w:hAnsi="Times New Roman" w:cs="Times New Roman"/>
        </w:rPr>
        <w:t>density fraction allows this stopping condition to scale to all clouds and helps us accurately model O</w:t>
      </w:r>
      <w:r w:rsidR="00DD3121">
        <w:rPr>
          <w:rFonts w:ascii="Times New Roman" w:eastAsia="Times New Roman" w:hAnsi="Times New Roman" w:cs="Times New Roman"/>
        </w:rPr>
        <w:t xml:space="preserve"> </w:t>
      </w:r>
      <w:r w:rsidR="00164647">
        <w:rPr>
          <w:rFonts w:ascii="Times New Roman" w:eastAsia="Times New Roman" w:hAnsi="Times New Roman" w:cs="Times New Roman"/>
        </w:rPr>
        <w:t>I emission, as opposed to a set depth that would remain constant for clouds of all sizes.</w:t>
      </w:r>
      <w:ins w:id="131" w:author="Emmett Jenkins" w:date="2019-03-01T11:56:00Z">
        <w:r w:rsidR="000E4280">
          <w:rPr>
            <w:rFonts w:ascii="Times New Roman" w:eastAsia="Times New Roman" w:hAnsi="Times New Roman" w:cs="Times New Roman"/>
          </w:rPr>
          <w:t xml:space="preserve"> We also vary grain content in the cloud, from 0.5 to 5 times solar values in .5 linear steps.</w:t>
        </w:r>
      </w:ins>
      <w:ins w:id="132" w:author="Emmett Jenkins" w:date="2019-03-01T11:57:00Z">
        <w:r w:rsidR="000E4280">
          <w:rPr>
            <w:rFonts w:ascii="Times New Roman" w:eastAsia="Times New Roman" w:hAnsi="Times New Roman" w:cs="Times New Roman"/>
          </w:rPr>
          <w:t xml:space="preserve"> CLOUDY allows us to run this variation in a grid in one model, as opposed to metallicity which has to be changed for every input because of the manual scaling of nitrogen and helium. (Should I include this?)</w:t>
        </w:r>
      </w:ins>
    </w:p>
    <w:p w14:paraId="490CC41E" w14:textId="77777777" w:rsidR="0055623F" w:rsidRDefault="0055623F" w:rsidP="00CA0250">
      <w:pPr>
        <w:rPr>
          <w:rFonts w:ascii="Times New Roman" w:eastAsia="Times New Roman" w:hAnsi="Times New Roman" w:cs="Times New Roman"/>
        </w:rPr>
      </w:pPr>
    </w:p>
    <w:p w14:paraId="66625192" w14:textId="025EA671" w:rsidR="0055623F" w:rsidRPr="0055623F" w:rsidRDefault="00D111BB" w:rsidP="00CA0250">
      <w:pPr>
        <w:rPr>
          <w:rFonts w:ascii="Times New Roman" w:eastAsia="Times New Roman" w:hAnsi="Times New Roman" w:cs="Times New Roman"/>
        </w:rPr>
      </w:pPr>
      <w:ins w:id="133" w:author="Emmett Jenkins" w:date="2019-03-01T11:11:00Z">
        <w:r>
          <w:rPr>
            <w:rFonts w:ascii="Times New Roman" w:eastAsia="Times New Roman" w:hAnsi="Times New Roman" w:cs="Times New Roman"/>
            <w:b/>
          </w:rPr>
          <w:t>4</w:t>
        </w:r>
      </w:ins>
      <w:del w:id="134" w:author="Emmett Jenkins" w:date="2019-03-01T11:11:00Z">
        <w:r w:rsidR="0055623F" w:rsidDel="00D111BB">
          <w:rPr>
            <w:rFonts w:ascii="Times New Roman" w:eastAsia="Times New Roman" w:hAnsi="Times New Roman" w:cs="Times New Roman"/>
            <w:b/>
          </w:rPr>
          <w:delText>3.3</w:delText>
        </w:r>
      </w:del>
      <w:r w:rsidR="0055623F">
        <w:rPr>
          <w:rFonts w:ascii="Times New Roman" w:eastAsia="Times New Roman" w:hAnsi="Times New Roman" w:cs="Times New Roman"/>
          <w:b/>
        </w:rPr>
        <w:t xml:space="preserve"> Diagnostics</w:t>
      </w:r>
    </w:p>
    <w:p w14:paraId="40598A7C" w14:textId="64DADECE" w:rsidR="007E2B10" w:rsidRPr="00A71215" w:rsidRDefault="007E2B10" w:rsidP="00CA0250">
      <w:pPr>
        <w:rPr>
          <w:rFonts w:ascii="Times New Roman" w:eastAsia="Times New Roman" w:hAnsi="Times New Roman" w:cs="Times New Roman"/>
        </w:rPr>
      </w:pPr>
      <w:r>
        <w:rPr>
          <w:rFonts w:ascii="Times New Roman" w:eastAsia="Times New Roman" w:hAnsi="Times New Roman" w:cs="Times New Roman"/>
        </w:rPr>
        <w:tab/>
        <w:t>To evaluate our models, we use diagnostic diagrams to plot them on top of the observation data mentioned previously. We use numerous plots to analyze our models, but one of the most important is the BPT Diagram</w:t>
      </w:r>
      <w:r w:rsidR="00DD3121">
        <w:rPr>
          <w:rFonts w:ascii="Times New Roman" w:eastAsia="Times New Roman" w:hAnsi="Times New Roman" w:cs="Times New Roman"/>
        </w:rPr>
        <w:t xml:space="preserve"> (</w:t>
      </w:r>
      <w:r>
        <w:rPr>
          <w:rFonts w:ascii="Times New Roman" w:eastAsia="Times New Roman" w:hAnsi="Times New Roman" w:cs="Times New Roman"/>
        </w:rPr>
        <w:t>Baldwin, Phillips</w:t>
      </w:r>
      <w:r w:rsidR="00DD3121">
        <w:rPr>
          <w:rFonts w:ascii="Times New Roman" w:eastAsia="Times New Roman" w:hAnsi="Times New Roman" w:cs="Times New Roman"/>
        </w:rPr>
        <w:t>,</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Terelvich</w:t>
      </w:r>
      <w:proofErr w:type="spellEnd"/>
      <w:r>
        <w:rPr>
          <w:rFonts w:ascii="Times New Roman" w:eastAsia="Times New Roman" w:hAnsi="Times New Roman" w:cs="Times New Roman"/>
        </w:rPr>
        <w:t xml:space="preserve"> </w:t>
      </w:r>
      <w:r w:rsidR="00DD3121">
        <w:rPr>
          <w:rFonts w:ascii="Times New Roman" w:eastAsia="Times New Roman" w:hAnsi="Times New Roman" w:cs="Times New Roman"/>
        </w:rPr>
        <w:t>1981), which is</w:t>
      </w:r>
      <w:r>
        <w:rPr>
          <w:rFonts w:ascii="Times New Roman" w:eastAsia="Times New Roman" w:hAnsi="Times New Roman" w:cs="Times New Roman"/>
        </w:rPr>
        <w:t xml:space="preserve"> a plot of log[OIII]5007/H</w:t>
      </w:r>
      <w:r>
        <w:rPr>
          <w:rFonts w:ascii="Times New Roman" w:eastAsia="Times New Roman" w:hAnsi="Times New Roman" w:cs="Times New Roman"/>
        </w:rPr>
        <w:sym w:font="Symbol" w:char="F062"/>
      </w:r>
      <w:r>
        <w:rPr>
          <w:rFonts w:ascii="Times New Roman" w:eastAsia="Times New Roman" w:hAnsi="Times New Roman" w:cs="Times New Roman"/>
        </w:rPr>
        <w:t xml:space="preserve"> vs. log[NII]6584/H</w:t>
      </w:r>
      <w:r>
        <w:rPr>
          <w:rFonts w:ascii="Times New Roman" w:eastAsia="Times New Roman" w:hAnsi="Times New Roman" w:cs="Times New Roman"/>
        </w:rPr>
        <w:sym w:font="Symbol" w:char="F061"/>
      </w:r>
      <w:r>
        <w:rPr>
          <w:rFonts w:ascii="Times New Roman" w:eastAsia="Times New Roman" w:hAnsi="Times New Roman" w:cs="Times New Roman"/>
        </w:rPr>
        <w:t>. The diagram separates star forming galaxies, AGN and composite</w:t>
      </w:r>
      <w:r w:rsidR="00DD3121">
        <w:rPr>
          <w:rFonts w:ascii="Times New Roman" w:eastAsia="Times New Roman" w:hAnsi="Times New Roman" w:cs="Times New Roman"/>
        </w:rPr>
        <w:t xml:space="preserve"> galaxies</w:t>
      </w:r>
      <w:r w:rsidR="00DC4D5A">
        <w:rPr>
          <w:rFonts w:ascii="Times New Roman" w:eastAsia="Times New Roman" w:hAnsi="Times New Roman" w:cs="Times New Roman"/>
        </w:rPr>
        <w:t>,</w:t>
      </w:r>
      <w:r>
        <w:rPr>
          <w:rFonts w:ascii="Times New Roman" w:eastAsia="Times New Roman" w:hAnsi="Times New Roman" w:cs="Times New Roman"/>
        </w:rPr>
        <w:t xml:space="preserve"> which helps us know what kinds of galaxies are in our data set. To further confirm, we use calculations from </w:t>
      </w:r>
      <w:proofErr w:type="spellStart"/>
      <w:r>
        <w:rPr>
          <w:rFonts w:ascii="Times New Roman" w:eastAsia="Times New Roman" w:hAnsi="Times New Roman" w:cs="Times New Roman"/>
        </w:rPr>
        <w:t>Kewley</w:t>
      </w:r>
      <w:proofErr w:type="spellEnd"/>
      <w:r>
        <w:rPr>
          <w:rFonts w:ascii="Times New Roman" w:eastAsia="Times New Roman" w:hAnsi="Times New Roman" w:cs="Times New Roman"/>
        </w:rPr>
        <w:t xml:space="preserve"> et al. 2006 </w:t>
      </w:r>
      <w:r w:rsidR="00A71215">
        <w:rPr>
          <w:rFonts w:ascii="Times New Roman" w:eastAsia="Times New Roman" w:hAnsi="Times New Roman" w:cs="Times New Roman"/>
        </w:rPr>
        <w:t>that allow us to shape code our data based on galaxy type</w:t>
      </w:r>
      <w:del w:id="135" w:author="Emmett Jenkins" w:date="2019-03-01T11:58:00Z">
        <w:r w:rsidR="00A71215" w:rsidDel="000E4280">
          <w:rPr>
            <w:rFonts w:ascii="Times New Roman" w:eastAsia="Times New Roman" w:hAnsi="Times New Roman" w:cs="Times New Roman"/>
          </w:rPr>
          <w:delText>.</w:delText>
        </w:r>
        <w:r w:rsidR="00DD3121" w:rsidDel="000E4280">
          <w:rPr>
            <w:rFonts w:ascii="Times New Roman" w:eastAsia="Times New Roman" w:hAnsi="Times New Roman" w:cs="Times New Roman"/>
          </w:rPr>
          <w:delText>[START REFERENCING YOUR FIGURE HERE]</w:delText>
        </w:r>
      </w:del>
      <w:ins w:id="136" w:author="Emmett Jenkins" w:date="2019-03-01T11:58:00Z">
        <w:r w:rsidR="000E4280">
          <w:rPr>
            <w:rFonts w:ascii="Times New Roman" w:eastAsia="Times New Roman" w:hAnsi="Times New Roman" w:cs="Times New Roman"/>
          </w:rPr>
          <w:t xml:space="preserve">. </w:t>
        </w:r>
      </w:ins>
      <w:ins w:id="137" w:author="Emmett Jenkins" w:date="2019-03-01T12:21:00Z">
        <w:r w:rsidR="00B52724">
          <w:rPr>
            <w:rFonts w:ascii="Times New Roman" w:eastAsia="Times New Roman" w:hAnsi="Times New Roman" w:cs="Times New Roman"/>
          </w:rPr>
          <w:t xml:space="preserve">From these </w:t>
        </w:r>
        <w:proofErr w:type="gramStart"/>
        <w:r w:rsidR="00B52724">
          <w:rPr>
            <w:rFonts w:ascii="Times New Roman" w:eastAsia="Times New Roman" w:hAnsi="Times New Roman" w:cs="Times New Roman"/>
          </w:rPr>
          <w:t>calculations</w:t>
        </w:r>
        <w:proofErr w:type="gramEnd"/>
        <w:r w:rsidR="00B52724">
          <w:rPr>
            <w:rFonts w:ascii="Times New Roman" w:eastAsia="Times New Roman" w:hAnsi="Times New Roman" w:cs="Times New Roman"/>
          </w:rPr>
          <w:t xml:space="preserve"> we found that our data set included </w:t>
        </w:r>
      </w:ins>
      <w:ins w:id="138" w:author="Emmett Jenkins" w:date="2019-03-01T12:22:00Z">
        <w:r w:rsidR="00B52724">
          <w:rPr>
            <w:rFonts w:ascii="Times New Roman" w:eastAsia="Times New Roman" w:hAnsi="Times New Roman" w:cs="Times New Roman"/>
          </w:rPr>
          <w:t xml:space="preserve">102 ambiguous objects, </w:t>
        </w:r>
      </w:ins>
      <w:ins w:id="139" w:author="Emmett Jenkins" w:date="2019-03-01T12:21:00Z">
        <w:r w:rsidR="00B52724">
          <w:rPr>
            <w:rFonts w:ascii="Times New Roman" w:eastAsia="Times New Roman" w:hAnsi="Times New Roman" w:cs="Times New Roman"/>
          </w:rPr>
          <w:t>145 star-forming</w:t>
        </w:r>
      </w:ins>
      <w:ins w:id="140" w:author="Emmett Jenkins" w:date="2019-03-01T12:22:00Z">
        <w:r w:rsidR="00B52724">
          <w:rPr>
            <w:rFonts w:ascii="Times New Roman" w:eastAsia="Times New Roman" w:hAnsi="Times New Roman" w:cs="Times New Roman"/>
          </w:rPr>
          <w:t xml:space="preserve"> galaxies</w:t>
        </w:r>
      </w:ins>
      <w:ins w:id="141" w:author="Emmett Jenkins" w:date="2019-03-01T12:21:00Z">
        <w:r w:rsidR="00B52724">
          <w:rPr>
            <w:rFonts w:ascii="Times New Roman" w:eastAsia="Times New Roman" w:hAnsi="Times New Roman" w:cs="Times New Roman"/>
          </w:rPr>
          <w:t xml:space="preserve">, 70 AGN, </w:t>
        </w:r>
      </w:ins>
      <w:ins w:id="142" w:author="Emmett Jenkins" w:date="2019-03-01T12:22:00Z">
        <w:r w:rsidR="00B52724">
          <w:rPr>
            <w:rFonts w:ascii="Times New Roman" w:eastAsia="Times New Roman" w:hAnsi="Times New Roman" w:cs="Times New Roman"/>
          </w:rPr>
          <w:t>3 composites</w:t>
        </w:r>
      </w:ins>
      <w:ins w:id="143" w:author="Emmett Jenkins" w:date="2019-03-01T12:23:00Z">
        <w:r w:rsidR="00B52724">
          <w:rPr>
            <w:rFonts w:ascii="Times New Roman" w:eastAsia="Times New Roman" w:hAnsi="Times New Roman" w:cs="Times New Roman"/>
          </w:rPr>
          <w:t xml:space="preserve"> and 0 LINERs</w:t>
        </w:r>
      </w:ins>
      <w:ins w:id="144" w:author="Emmett Jenkins" w:date="2019-03-01T12:22:00Z">
        <w:r w:rsidR="00B52724">
          <w:rPr>
            <w:rFonts w:ascii="Times New Roman" w:eastAsia="Times New Roman" w:hAnsi="Times New Roman" w:cs="Times New Roman"/>
          </w:rPr>
          <w:t xml:space="preserve">. </w:t>
        </w:r>
      </w:ins>
      <w:ins w:id="145" w:author="Emmett Jenkins" w:date="2019-03-01T11:58:00Z">
        <w:r w:rsidR="000E4280">
          <w:rPr>
            <w:rFonts w:ascii="Times New Roman" w:eastAsia="Times New Roman" w:hAnsi="Times New Roman" w:cs="Times New Roman"/>
          </w:rPr>
          <w:t xml:space="preserve">Figure 1a shows our observational data plotted on a BPT diagram using the shape code from </w:t>
        </w:r>
        <w:proofErr w:type="spellStart"/>
        <w:r w:rsidR="000E4280">
          <w:rPr>
            <w:rFonts w:ascii="Times New Roman" w:eastAsia="Times New Roman" w:hAnsi="Times New Roman" w:cs="Times New Roman"/>
          </w:rPr>
          <w:t>Kewley</w:t>
        </w:r>
        <w:proofErr w:type="spellEnd"/>
        <w:r w:rsidR="000E4280">
          <w:rPr>
            <w:rFonts w:ascii="Times New Roman" w:eastAsia="Times New Roman" w:hAnsi="Times New Roman" w:cs="Times New Roman"/>
          </w:rPr>
          <w:t xml:space="preserve"> et al. 2006</w:t>
        </w:r>
      </w:ins>
      <w:ins w:id="146" w:author="Emmett Jenkins" w:date="2019-03-01T11:59:00Z">
        <w:r w:rsidR="000E4280">
          <w:rPr>
            <w:rFonts w:ascii="Times New Roman" w:eastAsia="Times New Roman" w:hAnsi="Times New Roman" w:cs="Times New Roman"/>
          </w:rPr>
          <w:t>.</w:t>
        </w:r>
      </w:ins>
      <w:r w:rsidR="00A71215">
        <w:rPr>
          <w:rFonts w:ascii="Times New Roman" w:eastAsia="Times New Roman" w:hAnsi="Times New Roman" w:cs="Times New Roman"/>
        </w:rPr>
        <w:t xml:space="preserve"> </w:t>
      </w:r>
      <w:del w:id="147" w:author="Emmett Jenkins" w:date="2019-03-01T12:23:00Z">
        <w:r w:rsidR="00A71215" w:rsidDel="00B52724">
          <w:rPr>
            <w:rFonts w:ascii="Times New Roman" w:eastAsia="Times New Roman" w:hAnsi="Times New Roman" w:cs="Times New Roman"/>
          </w:rPr>
          <w:delText>From these criteria we see that our data set contains no LINERs</w:delText>
        </w:r>
      </w:del>
      <w:del w:id="148" w:author="Emmett Jenkins" w:date="2019-03-01T11:59:00Z">
        <w:r w:rsidR="00A71215" w:rsidDel="000E4280">
          <w:rPr>
            <w:rFonts w:ascii="Times New Roman" w:eastAsia="Times New Roman" w:hAnsi="Times New Roman" w:cs="Times New Roman"/>
          </w:rPr>
          <w:delText>, which is consistent with what our BPT Diagram shows us</w:delText>
        </w:r>
        <w:r w:rsidR="00DD3121" w:rsidDel="000E4280">
          <w:rPr>
            <w:rFonts w:ascii="Times New Roman" w:eastAsia="Times New Roman" w:hAnsi="Times New Roman" w:cs="Times New Roman"/>
          </w:rPr>
          <w:delText xml:space="preserve"> [THE BPT DIAGRAM DOESN’T HAVE A LINER REGION]</w:delText>
        </w:r>
      </w:del>
      <w:del w:id="149" w:author="Emmett Jenkins" w:date="2019-03-01T12:23:00Z">
        <w:r w:rsidR="00A71215" w:rsidDel="00B52724">
          <w:rPr>
            <w:rFonts w:ascii="Times New Roman" w:eastAsia="Times New Roman" w:hAnsi="Times New Roman" w:cs="Times New Roman"/>
          </w:rPr>
          <w:delText xml:space="preserve">. </w:delText>
        </w:r>
      </w:del>
      <w:r w:rsidR="00A71215">
        <w:rPr>
          <w:rFonts w:ascii="Times New Roman" w:eastAsia="Times New Roman" w:hAnsi="Times New Roman" w:cs="Times New Roman"/>
        </w:rPr>
        <w:t xml:space="preserve">Using a relation between </w:t>
      </w:r>
      <w:r w:rsidR="00680F1C">
        <w:rPr>
          <w:rFonts w:ascii="Times New Roman" w:eastAsia="Times New Roman" w:hAnsi="Times New Roman" w:cs="Times New Roman"/>
        </w:rPr>
        <w:t>[</w:t>
      </w:r>
      <w:r w:rsidR="00265C7A">
        <w:rPr>
          <w:rFonts w:ascii="Times New Roman" w:eastAsia="Times New Roman" w:hAnsi="Times New Roman" w:cs="Times New Roman"/>
        </w:rPr>
        <w:t>O</w:t>
      </w:r>
      <w:r w:rsidR="00680F1C">
        <w:rPr>
          <w:rFonts w:ascii="Times New Roman" w:eastAsia="Times New Roman" w:hAnsi="Times New Roman" w:cs="Times New Roman"/>
        </w:rPr>
        <w:t xml:space="preserve"> </w:t>
      </w:r>
      <w:r w:rsidR="00265C7A">
        <w:rPr>
          <w:rFonts w:ascii="Times New Roman" w:eastAsia="Times New Roman" w:hAnsi="Times New Roman" w:cs="Times New Roman"/>
        </w:rPr>
        <w:t>III</w:t>
      </w:r>
      <w:r w:rsidR="00680F1C">
        <w:rPr>
          <w:rFonts w:ascii="Times New Roman" w:eastAsia="Times New Roman" w:hAnsi="Times New Roman" w:cs="Times New Roman"/>
        </w:rPr>
        <w:t>]</w:t>
      </w:r>
      <w:r w:rsidR="00265C7A" w:rsidRPr="00265C7A">
        <w:rPr>
          <w:rFonts w:ascii="Times New Roman" w:eastAsia="Times New Roman" w:hAnsi="Times New Roman" w:cs="Times New Roman"/>
        </w:rPr>
        <w:t xml:space="preserve"> </w:t>
      </w:r>
      <w:r w:rsidR="00265C7A" w:rsidRPr="00CA0250">
        <w:rPr>
          <w:rFonts w:ascii="Times New Roman" w:eastAsia="Times New Roman" w:hAnsi="Times New Roman" w:cs="Times New Roman"/>
        </w:rPr>
        <w:t>λ</w:t>
      </w:r>
      <w:r w:rsidR="0055623F">
        <w:rPr>
          <w:rFonts w:ascii="Times New Roman" w:eastAsia="Times New Roman" w:hAnsi="Times New Roman" w:cs="Times New Roman"/>
        </w:rPr>
        <w:t xml:space="preserve">4363, </w:t>
      </w:r>
      <w:r w:rsidR="00680F1C">
        <w:rPr>
          <w:rFonts w:ascii="Times New Roman" w:eastAsia="Times New Roman" w:hAnsi="Times New Roman" w:cs="Times New Roman"/>
        </w:rPr>
        <w:t>[</w:t>
      </w:r>
      <w:r w:rsidR="0055623F">
        <w:rPr>
          <w:rFonts w:ascii="Times New Roman" w:eastAsia="Times New Roman" w:hAnsi="Times New Roman" w:cs="Times New Roman"/>
        </w:rPr>
        <w:t>O</w:t>
      </w:r>
      <w:r w:rsidR="00680F1C">
        <w:rPr>
          <w:rFonts w:ascii="Times New Roman" w:eastAsia="Times New Roman" w:hAnsi="Times New Roman" w:cs="Times New Roman"/>
        </w:rPr>
        <w:t xml:space="preserve"> </w:t>
      </w:r>
      <w:r w:rsidR="0055623F">
        <w:rPr>
          <w:rFonts w:ascii="Times New Roman" w:eastAsia="Times New Roman" w:hAnsi="Times New Roman" w:cs="Times New Roman"/>
        </w:rPr>
        <w:t>III</w:t>
      </w:r>
      <w:r w:rsidR="00680F1C">
        <w:rPr>
          <w:rFonts w:ascii="Times New Roman" w:eastAsia="Times New Roman" w:hAnsi="Times New Roman" w:cs="Times New Roman"/>
        </w:rPr>
        <w:t>]</w:t>
      </w:r>
      <w:r w:rsidR="0055623F" w:rsidRPr="0055623F">
        <w:rPr>
          <w:rFonts w:ascii="Times New Roman" w:eastAsia="Times New Roman" w:hAnsi="Times New Roman" w:cs="Times New Roman"/>
        </w:rPr>
        <w:t xml:space="preserve"> </w:t>
      </w:r>
      <w:r w:rsidR="0055623F" w:rsidRPr="00CA0250">
        <w:rPr>
          <w:rFonts w:ascii="Times New Roman" w:eastAsia="Times New Roman" w:hAnsi="Times New Roman" w:cs="Times New Roman"/>
        </w:rPr>
        <w:t>λ</w:t>
      </w:r>
      <w:r w:rsidR="0055623F">
        <w:rPr>
          <w:rFonts w:ascii="Times New Roman" w:eastAsia="Times New Roman" w:hAnsi="Times New Roman" w:cs="Times New Roman"/>
        </w:rPr>
        <w:t xml:space="preserve">5007 and </w:t>
      </w:r>
      <w:r w:rsidR="00680F1C">
        <w:rPr>
          <w:rFonts w:ascii="Times New Roman" w:eastAsia="Times New Roman" w:hAnsi="Times New Roman" w:cs="Times New Roman"/>
        </w:rPr>
        <w:t>[</w:t>
      </w:r>
      <w:r w:rsidR="0055623F">
        <w:rPr>
          <w:rFonts w:ascii="Times New Roman" w:eastAsia="Times New Roman" w:hAnsi="Times New Roman" w:cs="Times New Roman"/>
        </w:rPr>
        <w:t>O</w:t>
      </w:r>
      <w:r w:rsidR="00680F1C">
        <w:rPr>
          <w:rFonts w:ascii="Times New Roman" w:eastAsia="Times New Roman" w:hAnsi="Times New Roman" w:cs="Times New Roman"/>
        </w:rPr>
        <w:t xml:space="preserve"> </w:t>
      </w:r>
      <w:r w:rsidR="0055623F">
        <w:rPr>
          <w:rFonts w:ascii="Times New Roman" w:eastAsia="Times New Roman" w:hAnsi="Times New Roman" w:cs="Times New Roman"/>
        </w:rPr>
        <w:t>III</w:t>
      </w:r>
      <w:r w:rsidR="00680F1C">
        <w:rPr>
          <w:rFonts w:ascii="Times New Roman" w:eastAsia="Times New Roman" w:hAnsi="Times New Roman" w:cs="Times New Roman"/>
        </w:rPr>
        <w:t>]</w:t>
      </w:r>
      <w:r w:rsidR="0055623F" w:rsidRPr="0055623F">
        <w:rPr>
          <w:rFonts w:ascii="Times New Roman" w:eastAsia="Times New Roman" w:hAnsi="Times New Roman" w:cs="Times New Roman"/>
        </w:rPr>
        <w:t xml:space="preserve"> </w:t>
      </w:r>
      <w:r w:rsidR="0055623F" w:rsidRPr="00CA0250">
        <w:rPr>
          <w:rFonts w:ascii="Times New Roman" w:eastAsia="Times New Roman" w:hAnsi="Times New Roman" w:cs="Times New Roman"/>
        </w:rPr>
        <w:t>λ</w:t>
      </w:r>
      <w:r w:rsidR="0055623F">
        <w:rPr>
          <w:rFonts w:ascii="Times New Roman" w:eastAsia="Times New Roman" w:hAnsi="Times New Roman" w:cs="Times New Roman"/>
        </w:rPr>
        <w:t>4959,</w:t>
      </w:r>
      <w:r w:rsidR="00A71215">
        <w:rPr>
          <w:rFonts w:ascii="Times New Roman" w:eastAsia="Times New Roman" w:hAnsi="Times New Roman" w:cs="Times New Roman"/>
        </w:rPr>
        <w:t xml:space="preserve"> coupled with electron densities, we can derive </w:t>
      </w:r>
      <w:proofErr w:type="spellStart"/>
      <w:r w:rsidR="00A71215" w:rsidRPr="00AB4BA4">
        <w:rPr>
          <w:rFonts w:ascii="Times New Roman" w:eastAsia="Times New Roman" w:hAnsi="Times New Roman" w:cs="Times New Roman"/>
          <w:i/>
        </w:rPr>
        <w:t>T</w:t>
      </w:r>
      <w:r w:rsidR="00A71215" w:rsidRPr="00AB4BA4">
        <w:rPr>
          <w:rFonts w:ascii="Times New Roman" w:eastAsia="Times New Roman" w:hAnsi="Times New Roman" w:cs="Times New Roman"/>
          <w:i/>
          <w:vertAlign w:val="subscript"/>
        </w:rPr>
        <w:t>e</w:t>
      </w:r>
      <w:proofErr w:type="spellEnd"/>
      <w:r w:rsidR="00A71215">
        <w:rPr>
          <w:rFonts w:ascii="Times New Roman" w:eastAsia="Times New Roman" w:hAnsi="Times New Roman" w:cs="Times New Roman"/>
        </w:rPr>
        <w:t xml:space="preserve"> from a given spectrum</w:t>
      </w:r>
      <w:r w:rsidR="0055623F">
        <w:rPr>
          <w:rFonts w:ascii="Times New Roman" w:eastAsia="Times New Roman" w:hAnsi="Times New Roman" w:cs="Times New Roman"/>
        </w:rPr>
        <w:t xml:space="preserve"> (</w:t>
      </w:r>
      <w:proofErr w:type="spellStart"/>
      <w:r w:rsidR="0055623F">
        <w:rPr>
          <w:rFonts w:ascii="Times New Roman" w:eastAsia="Times New Roman" w:hAnsi="Times New Roman" w:cs="Times New Roman"/>
        </w:rPr>
        <w:t>Osterbrock</w:t>
      </w:r>
      <w:proofErr w:type="spellEnd"/>
      <w:r w:rsidR="0055623F">
        <w:rPr>
          <w:rFonts w:ascii="Times New Roman" w:eastAsia="Times New Roman" w:hAnsi="Times New Roman" w:cs="Times New Roman"/>
        </w:rPr>
        <w:t xml:space="preserve"> </w:t>
      </w:r>
      <w:r w:rsidR="00680F1C">
        <w:rPr>
          <w:rFonts w:ascii="Times New Roman" w:eastAsia="Times New Roman" w:hAnsi="Times New Roman" w:cs="Times New Roman"/>
        </w:rPr>
        <w:t>&amp;</w:t>
      </w:r>
      <w:r w:rsidR="0055623F">
        <w:rPr>
          <w:rFonts w:ascii="Times New Roman" w:eastAsia="Times New Roman" w:hAnsi="Times New Roman" w:cs="Times New Roman"/>
        </w:rPr>
        <w:t xml:space="preserve"> </w:t>
      </w:r>
      <w:proofErr w:type="spellStart"/>
      <w:r w:rsidR="0055623F">
        <w:rPr>
          <w:rFonts w:ascii="Times New Roman" w:eastAsia="Times New Roman" w:hAnsi="Times New Roman" w:cs="Times New Roman"/>
        </w:rPr>
        <w:t>Ferland</w:t>
      </w:r>
      <w:proofErr w:type="spellEnd"/>
      <w:r w:rsidR="0055623F">
        <w:rPr>
          <w:rFonts w:ascii="Times New Roman" w:eastAsia="Times New Roman" w:hAnsi="Times New Roman" w:cs="Times New Roman"/>
        </w:rPr>
        <w:t xml:space="preserve"> 2006)</w:t>
      </w:r>
      <w:r w:rsidR="00A71215">
        <w:rPr>
          <w:rFonts w:ascii="Times New Roman" w:eastAsia="Times New Roman" w:hAnsi="Times New Roman" w:cs="Times New Roman"/>
        </w:rPr>
        <w:t xml:space="preserve">. </w:t>
      </w:r>
      <w:r w:rsidR="00A71215" w:rsidRPr="007A2D50">
        <w:rPr>
          <w:rFonts w:ascii="Times New Roman" w:eastAsia="Times New Roman" w:hAnsi="Times New Roman" w:cs="Times New Roman"/>
        </w:rPr>
        <w:t>Using</w:t>
      </w:r>
      <w:r w:rsidR="00A71215">
        <w:rPr>
          <w:rFonts w:ascii="Times New Roman" w:eastAsia="Times New Roman" w:hAnsi="Times New Roman" w:cs="Times New Roman"/>
        </w:rPr>
        <w:t xml:space="preserve"> this method, we color code our data based on </w:t>
      </w:r>
      <w:proofErr w:type="spellStart"/>
      <w:r w:rsidR="00A71215" w:rsidRPr="00E2036B">
        <w:rPr>
          <w:rFonts w:ascii="Times New Roman" w:eastAsia="Times New Roman" w:hAnsi="Times New Roman" w:cs="Times New Roman"/>
          <w:i/>
        </w:rPr>
        <w:t>T</w:t>
      </w:r>
      <w:r w:rsidR="00A71215" w:rsidRPr="00E2036B">
        <w:rPr>
          <w:rFonts w:ascii="Times New Roman" w:eastAsia="Times New Roman" w:hAnsi="Times New Roman" w:cs="Times New Roman"/>
          <w:i/>
          <w:vertAlign w:val="subscript"/>
        </w:rPr>
        <w:t>e</w:t>
      </w:r>
      <w:proofErr w:type="spellEnd"/>
      <w:r w:rsidR="00A71215">
        <w:rPr>
          <w:rFonts w:ascii="Times New Roman" w:eastAsia="Times New Roman" w:hAnsi="Times New Roman" w:cs="Times New Roman"/>
          <w:i/>
        </w:rPr>
        <w:t xml:space="preserve"> </w:t>
      </w:r>
      <w:r w:rsidR="00A71215">
        <w:rPr>
          <w:rFonts w:ascii="Times New Roman" w:eastAsia="Times New Roman" w:hAnsi="Times New Roman" w:cs="Times New Roman"/>
        </w:rPr>
        <w:t xml:space="preserve">which neatly separates our data on a plot of </w:t>
      </w:r>
      <w:proofErr w:type="gramStart"/>
      <w:r w:rsidR="00A71215">
        <w:rPr>
          <w:rFonts w:ascii="Times New Roman" w:eastAsia="Times New Roman" w:hAnsi="Times New Roman" w:cs="Times New Roman"/>
        </w:rPr>
        <w:lastRenderedPageBreak/>
        <w:t>log[</w:t>
      </w:r>
      <w:proofErr w:type="gramEnd"/>
      <w:r w:rsidR="00A71215">
        <w:rPr>
          <w:rFonts w:ascii="Times New Roman" w:eastAsia="Times New Roman" w:hAnsi="Times New Roman" w:cs="Times New Roman"/>
        </w:rPr>
        <w:t>O</w:t>
      </w:r>
      <w:r w:rsidR="00680F1C">
        <w:rPr>
          <w:rFonts w:ascii="Times New Roman" w:eastAsia="Times New Roman" w:hAnsi="Times New Roman" w:cs="Times New Roman"/>
        </w:rPr>
        <w:t xml:space="preserve"> </w:t>
      </w:r>
      <w:r w:rsidR="00A71215">
        <w:rPr>
          <w:rFonts w:ascii="Times New Roman" w:eastAsia="Times New Roman" w:hAnsi="Times New Roman" w:cs="Times New Roman"/>
        </w:rPr>
        <w:t>III]5007/4363 vs. log[N</w:t>
      </w:r>
      <w:r w:rsidR="00680F1C">
        <w:rPr>
          <w:rFonts w:ascii="Times New Roman" w:eastAsia="Times New Roman" w:hAnsi="Times New Roman" w:cs="Times New Roman"/>
        </w:rPr>
        <w:t xml:space="preserve"> </w:t>
      </w:r>
      <w:r w:rsidR="00A71215">
        <w:rPr>
          <w:rFonts w:ascii="Times New Roman" w:eastAsia="Times New Roman" w:hAnsi="Times New Roman" w:cs="Times New Roman"/>
        </w:rPr>
        <w:t>II]</w:t>
      </w:r>
      <w:r w:rsidR="00680F1C">
        <w:rPr>
          <w:rFonts w:ascii="Times New Roman" w:eastAsia="Times New Roman" w:hAnsi="Times New Roman" w:cs="Times New Roman"/>
        </w:rPr>
        <w:t xml:space="preserve"> </w:t>
      </w:r>
      <w:r w:rsidR="00A71215">
        <w:rPr>
          <w:rFonts w:ascii="Times New Roman" w:eastAsia="Times New Roman" w:hAnsi="Times New Roman" w:cs="Times New Roman"/>
        </w:rPr>
        <w:t>6584/H</w:t>
      </w:r>
      <w:r w:rsidR="00A71215">
        <w:rPr>
          <w:rFonts w:ascii="Times New Roman" w:eastAsia="Times New Roman" w:hAnsi="Times New Roman" w:cs="Times New Roman"/>
        </w:rPr>
        <w:sym w:font="Symbol" w:char="F061"/>
      </w:r>
      <w:ins w:id="150" w:author="Emmett Jenkins" w:date="2019-03-01T12:02:00Z">
        <w:r w:rsidR="007A2D50">
          <w:rPr>
            <w:rFonts w:ascii="Times New Roman" w:eastAsia="Times New Roman" w:hAnsi="Times New Roman" w:cs="Times New Roman"/>
          </w:rPr>
          <w:t xml:space="preserve"> (Figure 1b)</w:t>
        </w:r>
      </w:ins>
      <w:r w:rsidR="00A71215">
        <w:rPr>
          <w:rFonts w:ascii="Times New Roman" w:eastAsia="Times New Roman" w:hAnsi="Times New Roman" w:cs="Times New Roman"/>
        </w:rPr>
        <w:t>. Overlaying our models on top of each of these diagrams allows us to determine whether our models are accurately reproducing the physical conditions present in our data set.</w:t>
      </w:r>
    </w:p>
    <w:p w14:paraId="7201B939" w14:textId="360E45D4" w:rsidR="00A71215" w:rsidRDefault="00A71215" w:rsidP="00CA0250">
      <w:pPr>
        <w:rPr>
          <w:rFonts w:ascii="Times New Roman" w:eastAsia="Times New Roman" w:hAnsi="Times New Roman" w:cs="Times New Roman"/>
        </w:rPr>
      </w:pPr>
    </w:p>
    <w:p w14:paraId="0D3FDA42" w14:textId="3F1E2A37" w:rsidR="001E4530" w:rsidRPr="00AF488E" w:rsidRDefault="00032C9E" w:rsidP="00CA0250">
      <w:pPr>
        <w:rPr>
          <w:rFonts w:ascii="Times New Roman" w:eastAsia="Times New Roman" w:hAnsi="Times New Roman" w:cs="Times New Roman"/>
        </w:rPr>
      </w:pPr>
      <w:ins w:id="151" w:author="Emmett Jenkins" w:date="2019-03-01T12:24:00Z">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467E098B" wp14:editId="38806AD3">
                  <wp:simplePos x="0" y="0"/>
                  <wp:positionH relativeFrom="column">
                    <wp:posOffset>161290</wp:posOffset>
                  </wp:positionH>
                  <wp:positionV relativeFrom="paragraph">
                    <wp:posOffset>2370455</wp:posOffset>
                  </wp:positionV>
                  <wp:extent cx="5833110" cy="454660"/>
                  <wp:effectExtent l="0" t="0" r="0" b="2540"/>
                  <wp:wrapSquare wrapText="bothSides"/>
                  <wp:docPr id="8" name="Text Box 8"/>
                  <wp:cNvGraphicFramePr/>
                  <a:graphic xmlns:a="http://schemas.openxmlformats.org/drawingml/2006/main">
                    <a:graphicData uri="http://schemas.microsoft.com/office/word/2010/wordprocessingShape">
                      <wps:wsp>
                        <wps:cNvSpPr txBox="1"/>
                        <wps:spPr>
                          <a:xfrm>
                            <a:off x="0" y="0"/>
                            <a:ext cx="5833110" cy="454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00DBBB" w14:textId="318EE477" w:rsidR="00032C9E" w:rsidRDefault="00032C9E">
                              <w:ins w:id="152" w:author="Emmett Jenkins" w:date="2019-03-01T12:24:00Z">
                                <w:r>
                                  <w:t>Figure 1: BPT Diagram and Temperature Diagnostic Diagram with observational data and no models, including color and shape code to separate by temperature and type.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E098B" id="_x0000_t202" coordsize="21600,21600" o:spt="202" path="m0,0l0,21600,21600,21600,21600,0xe">
                  <v:stroke joinstyle="miter"/>
                  <v:path gradientshapeok="t" o:connecttype="rect"/>
                </v:shapetype>
                <v:shape id="Text Box 8" o:spid="_x0000_s1026" type="#_x0000_t202" style="position:absolute;margin-left:12.7pt;margin-top:186.65pt;width:459.3pt;height:3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" filled="f" stroked="f">
                  <v:textbox>
                    <w:txbxContent>
                      <w:p w14:paraId="1000DBBB" w14:textId="318EE477" w:rsidR="00032C9E" w:rsidRDefault="00032C9E">
                        <w:ins w:id="153" w:author="Emmett Jenkins" w:date="2019-03-01T12:24:00Z">
                          <w:r>
                            <w:t>Figure 1: BPT Diagram and Temperature Diagnostic Diagram with observational data and no models, including color and shape code to separate by temperature and type.</w:t>
                          </w:r>
                        </w:ins>
                      </w:p>
                    </w:txbxContent>
                  </v:textbox>
                  <w10:wrap type="square"/>
                </v:shape>
              </w:pict>
            </mc:Fallback>
          </mc:AlternateContent>
        </w:r>
      </w:ins>
      <w:ins w:id="154" w:author="Emmett Jenkins" w:date="2019-03-01T12:13:00Z">
        <w:r w:rsidR="00B66069" w:rsidRPr="00B66069">
          <w:rPr>
            <w:rFonts w:ascii="Times New Roman" w:eastAsia="Times New Roman" w:hAnsi="Times New Roman" w:cs="Times New Roman"/>
          </w:rPr>
          <mc:AlternateContent>
            <mc:Choice Requires="wpg">
              <w:drawing>
                <wp:inline distT="0" distB="0" distL="0" distR="0" wp14:anchorId="5C5BCBC4" wp14:editId="0BFA584C">
                  <wp:extent cx="6145530" cy="2267781"/>
                  <wp:effectExtent l="0" t="0" r="1270" b="0"/>
                  <wp:docPr id="3"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5530" cy="2267781"/>
                            <a:chOff x="0" y="0"/>
                            <a:chExt cx="12192000" cy="4499956"/>
                          </a:xfrm>
                        </wpg:grpSpPr>
                        <pic:pic xmlns:pic="http://schemas.openxmlformats.org/drawingml/2006/picture">
                          <pic:nvPicPr>
                            <pic:cNvPr id="4" name="Picture 4"/>
                            <pic:cNvPicPr>
                              <a:picLocks noChangeAspect="1"/>
                            </pic:cNvPicPr>
                          </pic:nvPicPr>
                          <pic:blipFill>
                            <a:blip r:embed="rId5"/>
                            <a:stretch>
                              <a:fillRect/>
                            </a:stretch>
                          </pic:blipFill>
                          <pic:spPr>
                            <a:xfrm>
                              <a:off x="0" y="110836"/>
                              <a:ext cx="12192000" cy="4389120"/>
                            </a:xfrm>
                            <a:prstGeom prst="rect">
                              <a:avLst/>
                            </a:prstGeom>
                          </pic:spPr>
                        </pic:pic>
                        <wps:wsp>
                          <wps:cNvPr id="5" name="Rectangle 5"/>
                          <wps:cNvSpPr/>
                          <wps:spPr>
                            <a:xfrm>
                              <a:off x="2379903" y="0"/>
                              <a:ext cx="2355273" cy="2421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494953" y="0"/>
                              <a:ext cx="2355273" cy="2421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3394F61" id="Group 1" o:spid="_x0000_s1026" style="width:483.9pt;height:178.55pt;mso-position-horizontal-relative:char;mso-position-vertical-relative:line" coordsize="12192000,449995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110836;width:12192000;height:43891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cP&#10;zHnDAAAA2gAAAA8AAABkcnMvZG93bnJldi54bWxEj1FLwzAUhd8F/0O4gm8unZSh3bJRi6IwH+a2&#10;H3Bp7pqy5qYksa3++mUg+Hg453yHs9pMthMD+dA6VjCfZSCIa6dbbhQcD28PTyBCRNbYOSYFPxRg&#10;s769WWGh3chfNOxjIxKEQ4EKTIx9IWWoDVkMM9cTJ+/kvMWYpG+k9jgmuO3kY5YtpMWW04LBnipD&#10;9Xn/bRW8l8PL+GnypnquXv1291vmxpdK3d9N5RJEpCn+h//aH1pBDtcr6QbI9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w/MecMAAADaAAAADwAAAAAAAAAAAAAAAACcAgAA&#10;ZHJzL2Rvd25yZXYueG1sUEsFBgAAAAAEAAQA9wAAAIwDAAAAAA==&#10;">
                    <v:imagedata r:id="rId6" o:title=""/>
                    <v:path arrowok="t"/>
                  </v:shape>
                  <v:rect id="Rectangle 5" o:spid="_x0000_s1028" style="position:absolute;left:2379903;width:2355273;height:2421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17/PxAAA&#10;ANoAAAAPAAAAZHJzL2Rvd25yZXYueG1sRI9PawIxFMTvhX6H8ApeimZ1qcjWKFooeOnBP4jHx+Z1&#10;E9y8LJu4u/bTNwWhx2FmfsMs14OrRUdtsJ4VTCcZCOLSa8uVgtPxc7wAESKyxtozKbhTgPXq+WmJ&#10;hfY976k7xEokCIcCFZgYm0LKUBpyGCa+IU7et28dxiTbSuoW+wR3tZxl2Vw6tJwWDDb0Yai8Hm5O&#10;wdc9z3fda37tTzav7I+8bM/GKzV6GTbvICIN8T/8aO+0gjf4u5Ju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de/z8QAAADaAAAADwAAAAAAAAAAAAAAAACXAgAAZHJzL2Rv&#10;d25yZXYueG1sUEsFBgAAAAAEAAQA9QAAAIgDAAAAAA==&#10;" fillcolor="white [3212]" stroked="f" strokeweight="1pt"/>
                  <v:rect id="Rectangle 6" o:spid="_x0000_s1029" style="position:absolute;left:8494953;width:2355273;height:2421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BSG4wwAA&#10;ANoAAAAPAAAAZHJzL2Rvd25yZXYueG1sRI9BawIxFITvBf9DeIKXotm6IGU1ihYKXnqoSvH42Dw3&#10;wc3Lskl31/76RhA8DjPzDbPaDK4WHbXBelbwNstAEJdeW64UnI6f03cQISJrrD2TghsF2KxHLyss&#10;tO/5m7pDrESCcChQgYmxKaQMpSGHYeYb4uRdfOswJtlWUrfYJ7ir5TzLFtKh5bRgsKEPQ+X18OsU&#10;fN3yfN+95tf+ZPPK/snz7sd4pSbjYbsEEWmIz/CjvdcKFnC/km6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BSG4wwAAANoAAAAPAAAAAAAAAAAAAAAAAJcCAABkcnMvZG93&#10;bnJldi54bWxQSwUGAAAAAAQABAD1AAAAhwMAAAAA&#10;" fillcolor="white [3212]" stroked="f" strokeweight="1pt"/>
                  <w10:anchorlock/>
                </v:group>
              </w:pict>
            </mc:Fallback>
          </mc:AlternateContent>
        </w:r>
        <w:r w:rsidR="00B66069" w:rsidRPr="00B66069" w:rsidDel="00B66069">
          <w:rPr>
            <w:rFonts w:ascii="Times New Roman" w:eastAsia="Times New Roman" w:hAnsi="Times New Roman" w:cs="Times New Roman"/>
          </w:rPr>
          <w:t xml:space="preserve"> </w:t>
        </w:r>
      </w:ins>
      <w:del w:id="155" w:author="Emmett Jenkins" w:date="2019-03-01T12:13:00Z">
        <w:r w:rsidR="001E4530" w:rsidRPr="001E4530" w:rsidDel="00B66069">
          <w:rPr>
            <w:rFonts w:ascii="Times New Roman" w:eastAsia="Times New Roman" w:hAnsi="Times New Roman" w:cs="Times New Roman"/>
            <w:noProof/>
          </w:rPr>
          <w:drawing>
            <wp:inline distT="0" distB="0" distL="0" distR="0" wp14:anchorId="07D5FC79" wp14:editId="22840721">
              <wp:extent cx="5943600" cy="455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4220"/>
                      </a:xfrm>
                      <a:prstGeom prst="rect">
                        <a:avLst/>
                      </a:prstGeom>
                    </pic:spPr>
                  </pic:pic>
                </a:graphicData>
              </a:graphic>
            </wp:inline>
          </w:drawing>
        </w:r>
      </w:del>
    </w:p>
    <w:p w14:paraId="4D6BE3AD" w14:textId="534953BC" w:rsidR="00DE3277" w:rsidRDefault="00DE3277" w:rsidP="00CA0250">
      <w:pPr>
        <w:rPr>
          <w:rFonts w:ascii="Times New Roman" w:eastAsia="Times New Roman" w:hAnsi="Times New Roman" w:cs="Times New Roman"/>
        </w:rPr>
      </w:pPr>
      <w:del w:id="156" w:author="Emmett Jenkins" w:date="2019-03-01T12:13:00Z">
        <w:r w:rsidRPr="00DE3277" w:rsidDel="00B66069">
          <w:rPr>
            <w:rFonts w:ascii="Times New Roman" w:eastAsia="Times New Roman" w:hAnsi="Times New Roman" w:cs="Times New Roman"/>
            <w:noProof/>
          </w:rPr>
          <w:drawing>
            <wp:inline distT="0" distB="0" distL="0" distR="0" wp14:anchorId="49597C7F" wp14:editId="5B41923F">
              <wp:extent cx="5943600" cy="45853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85335"/>
                      </a:xfrm>
                      <a:prstGeom prst="rect">
                        <a:avLst/>
                      </a:prstGeom>
                    </pic:spPr>
                  </pic:pic>
                </a:graphicData>
              </a:graphic>
            </wp:inline>
          </w:drawing>
        </w:r>
      </w:del>
    </w:p>
    <w:p w14:paraId="4BF42A0E" w14:textId="449CE651" w:rsidR="00DE3277" w:rsidDel="00BD7B2B" w:rsidRDefault="00DE3277" w:rsidP="00CA0250">
      <w:pPr>
        <w:rPr>
          <w:del w:id="157" w:author="Emmett Jenkins" w:date="2019-03-01T12:14:00Z"/>
          <w:rFonts w:ascii="Times New Roman" w:eastAsia="Times New Roman" w:hAnsi="Times New Roman" w:cs="Times New Roman"/>
        </w:rPr>
      </w:pPr>
      <w:del w:id="158" w:author="Emmett Jenkins" w:date="2019-03-01T12:14:00Z">
        <w:r w:rsidDel="00BD7B2B">
          <w:rPr>
            <w:rFonts w:ascii="Times New Roman" w:eastAsia="Times New Roman" w:hAnsi="Times New Roman" w:cs="Times New Roman"/>
          </w:rPr>
          <w:delText>Still need to format these correctly ^</w:delText>
        </w:r>
      </w:del>
    </w:p>
    <w:p w14:paraId="4DC2D9F1" w14:textId="77777777" w:rsidR="00DE3277" w:rsidRDefault="00DE3277" w:rsidP="00CA0250">
      <w:pPr>
        <w:rPr>
          <w:rFonts w:ascii="Times New Roman" w:eastAsia="Times New Roman" w:hAnsi="Times New Roman" w:cs="Times New Roman"/>
        </w:rPr>
      </w:pPr>
    </w:p>
    <w:p w14:paraId="12C90716" w14:textId="77777777" w:rsidR="00DE3277" w:rsidRDefault="00DE3277" w:rsidP="00CA0250">
      <w:pPr>
        <w:rPr>
          <w:rFonts w:ascii="Times New Roman" w:eastAsia="Times New Roman" w:hAnsi="Times New Roman" w:cs="Times New Roman"/>
        </w:rPr>
      </w:pPr>
    </w:p>
    <w:p w14:paraId="37A67B89" w14:textId="15E07473" w:rsidR="005852A6" w:rsidDel="00032C9E" w:rsidRDefault="008F7C72" w:rsidP="00CA0250">
      <w:pPr>
        <w:rPr>
          <w:del w:id="159" w:author="Emmett Jenkins" w:date="2019-03-01T12:25:00Z"/>
          <w:rFonts w:ascii="Times New Roman" w:eastAsia="Times New Roman" w:hAnsi="Times New Roman" w:cs="Times New Roman"/>
        </w:rPr>
      </w:pPr>
      <w:del w:id="160" w:author="Emmett Jenkins" w:date="2019-03-01T12:25:00Z">
        <w:r w:rsidDel="00032C9E">
          <w:rPr>
            <w:rFonts w:ascii="Times New Roman" w:eastAsia="Times New Roman" w:hAnsi="Times New Roman" w:cs="Times New Roman"/>
          </w:rPr>
          <w:delText>-Defining an AGN temp and SED values taken from Christopher’s research?</w:delText>
        </w:r>
      </w:del>
    </w:p>
    <w:p w14:paraId="673777F6" w14:textId="58E1A429" w:rsidR="008F7C72" w:rsidDel="00032C9E" w:rsidRDefault="008F7C72" w:rsidP="00CA0250">
      <w:pPr>
        <w:rPr>
          <w:del w:id="161" w:author="Emmett Jenkins" w:date="2019-03-01T12:25:00Z"/>
          <w:rFonts w:ascii="Times New Roman" w:eastAsia="Times New Roman" w:hAnsi="Times New Roman" w:cs="Times New Roman"/>
        </w:rPr>
      </w:pPr>
      <w:del w:id="162" w:author="Emmett Jenkins" w:date="2019-03-01T12:25:00Z">
        <w:r w:rsidDel="00032C9E">
          <w:rPr>
            <w:rFonts w:ascii="Times New Roman" w:eastAsia="Times New Roman" w:hAnsi="Times New Roman" w:cs="Times New Roman"/>
          </w:rPr>
          <w:tab/>
          <w:delText>-AGN T = 5.3, a(ox) = -1.42, a(uv) = -0.57, a(x) = -1.63</w:delText>
        </w:r>
      </w:del>
    </w:p>
    <w:p w14:paraId="234FF376" w14:textId="016800CA" w:rsidR="008F7C72" w:rsidDel="00032C9E" w:rsidRDefault="008F7C72" w:rsidP="00CA0250">
      <w:pPr>
        <w:rPr>
          <w:del w:id="163" w:author="Emmett Jenkins" w:date="2019-03-01T12:25:00Z"/>
          <w:rFonts w:ascii="Times New Roman" w:eastAsia="Times New Roman" w:hAnsi="Times New Roman" w:cs="Times New Roman"/>
        </w:rPr>
      </w:pPr>
      <w:del w:id="164" w:author="Emmett Jenkins" w:date="2019-03-01T12:25:00Z">
        <w:r w:rsidDel="00032C9E">
          <w:rPr>
            <w:rFonts w:ascii="Times New Roman" w:eastAsia="Times New Roman" w:hAnsi="Times New Roman" w:cs="Times New Roman"/>
          </w:rPr>
          <w:delText>Set ionization parameter to -1.5</w:delText>
        </w:r>
      </w:del>
    </w:p>
    <w:p w14:paraId="0A5167CB" w14:textId="3A08E6B6" w:rsidR="008F7C72" w:rsidDel="00032C9E" w:rsidRDefault="008F7C72" w:rsidP="00CA0250">
      <w:pPr>
        <w:rPr>
          <w:del w:id="165" w:author="Emmett Jenkins" w:date="2019-03-01T12:25:00Z"/>
          <w:rFonts w:ascii="Times New Roman" w:eastAsia="Times New Roman" w:hAnsi="Times New Roman" w:cs="Times New Roman"/>
        </w:rPr>
      </w:pPr>
      <w:del w:id="166" w:author="Emmett Jenkins" w:date="2019-03-01T12:25:00Z">
        <w:r w:rsidDel="00032C9E">
          <w:rPr>
            <w:rFonts w:ascii="Times New Roman" w:eastAsia="Times New Roman" w:hAnsi="Times New Roman" w:cs="Times New Roman"/>
          </w:rPr>
          <w:delText>Hydrogen density ~ electron density = 2.4 10^3 cm^-3</w:delText>
        </w:r>
      </w:del>
    </w:p>
    <w:p w14:paraId="2FF4C574" w14:textId="2AD749D1" w:rsidR="008F7C72" w:rsidDel="00032C9E" w:rsidRDefault="00A536CD" w:rsidP="00CA0250">
      <w:pPr>
        <w:rPr>
          <w:del w:id="167" w:author="Emmett Jenkins" w:date="2019-03-01T12:25:00Z"/>
          <w:rFonts w:ascii="Times New Roman" w:eastAsia="Times New Roman" w:hAnsi="Times New Roman" w:cs="Times New Roman"/>
        </w:rPr>
      </w:pPr>
      <w:del w:id="168" w:author="Emmett Jenkins" w:date="2019-03-01T12:25:00Z">
        <w:r w:rsidDel="00032C9E">
          <w:rPr>
            <w:rFonts w:ascii="Times New Roman" w:eastAsia="Times New Roman" w:hAnsi="Times New Roman" w:cs="Times New Roman"/>
          </w:rPr>
          <w:delText>Using abundances GASS10 (Grevasse et al. 2010)</w:delText>
        </w:r>
      </w:del>
    </w:p>
    <w:p w14:paraId="091C4F44" w14:textId="21894D69" w:rsidR="008F7C72" w:rsidDel="00032C9E" w:rsidRDefault="008F7C72" w:rsidP="00CA0250">
      <w:pPr>
        <w:rPr>
          <w:del w:id="169" w:author="Emmett Jenkins" w:date="2019-03-01T12:25:00Z"/>
          <w:rFonts w:ascii="Times New Roman" w:eastAsia="Times New Roman" w:hAnsi="Times New Roman" w:cs="Times New Roman"/>
        </w:rPr>
      </w:pPr>
      <w:del w:id="170" w:author="Emmett Jenkins" w:date="2019-03-01T12:25:00Z">
        <w:r w:rsidDel="00032C9E">
          <w:rPr>
            <w:rFonts w:ascii="Times New Roman" w:eastAsia="Times New Roman" w:hAnsi="Times New Roman" w:cs="Times New Roman"/>
          </w:rPr>
          <w:delText>Cosmic ray background</w:delText>
        </w:r>
        <w:r w:rsidR="00825396" w:rsidDel="00032C9E">
          <w:rPr>
            <w:rFonts w:ascii="Times New Roman" w:eastAsia="Times New Roman" w:hAnsi="Times New Roman" w:cs="Times New Roman"/>
          </w:rPr>
          <w:delText xml:space="preserve"> (Indriolo et al. 2007)</w:delText>
        </w:r>
      </w:del>
    </w:p>
    <w:p w14:paraId="57F763CD" w14:textId="54619817" w:rsidR="008F7C72" w:rsidDel="00032C9E" w:rsidRDefault="008F7C72" w:rsidP="00CA0250">
      <w:pPr>
        <w:rPr>
          <w:del w:id="171" w:author="Emmett Jenkins" w:date="2019-03-01T12:25:00Z"/>
          <w:rFonts w:ascii="Times New Roman" w:eastAsia="Times New Roman" w:hAnsi="Times New Roman" w:cs="Times New Roman"/>
        </w:rPr>
      </w:pPr>
      <w:del w:id="172" w:author="Emmett Jenkins" w:date="2019-03-01T12:25:00Z">
        <w:r w:rsidDel="00032C9E">
          <w:rPr>
            <w:rFonts w:ascii="Times New Roman" w:eastAsia="Times New Roman" w:hAnsi="Times New Roman" w:cs="Times New Roman"/>
          </w:rPr>
          <w:delText>Metals deplete</w:delText>
        </w:r>
        <w:r w:rsidR="003F48E4" w:rsidDel="00032C9E">
          <w:rPr>
            <w:rFonts w:ascii="Times New Roman" w:eastAsia="Times New Roman" w:hAnsi="Times New Roman" w:cs="Times New Roman"/>
          </w:rPr>
          <w:delText xml:space="preserve"> (Jenkins 1987, Cowie and Songaila 1986)</w:delText>
        </w:r>
      </w:del>
    </w:p>
    <w:p w14:paraId="436A4C16" w14:textId="5773F749" w:rsidR="00251286" w:rsidDel="00032C9E" w:rsidRDefault="00C15CE1" w:rsidP="00CA0250">
      <w:pPr>
        <w:rPr>
          <w:del w:id="173" w:author="Emmett Jenkins" w:date="2019-03-01T12:25:00Z"/>
          <w:rFonts w:ascii="Times New Roman" w:eastAsia="Times New Roman" w:hAnsi="Times New Roman" w:cs="Times New Roman"/>
        </w:rPr>
      </w:pPr>
      <w:del w:id="174" w:author="Emmett Jenkins" w:date="2019-03-01T12:25:00Z">
        <w:r w:rsidDel="00032C9E">
          <w:rPr>
            <w:rFonts w:ascii="Times New Roman" w:eastAsia="Times New Roman" w:hAnsi="Times New Roman" w:cs="Times New Roman"/>
          </w:rPr>
          <w:delText xml:space="preserve">Scale metallicity to multiples of </w:delText>
        </w:r>
        <w:r w:rsidR="008F7C72" w:rsidDel="00032C9E">
          <w:rPr>
            <w:rFonts w:ascii="Times New Roman" w:eastAsia="Times New Roman" w:hAnsi="Times New Roman" w:cs="Times New Roman"/>
          </w:rPr>
          <w:delText>solar values, which includes individu</w:delText>
        </w:r>
        <w:r w:rsidR="00251286" w:rsidDel="00032C9E">
          <w:rPr>
            <w:rFonts w:ascii="Times New Roman" w:eastAsia="Times New Roman" w:hAnsi="Times New Roman" w:cs="Times New Roman"/>
          </w:rPr>
          <w:delText>ally scaling nitrogen and helium, using a prewritten python script to scale helium</w:delText>
        </w:r>
      </w:del>
    </w:p>
    <w:p w14:paraId="54EE2D73" w14:textId="0D2854D2" w:rsidR="00251286" w:rsidDel="00032C9E" w:rsidRDefault="00106534" w:rsidP="00CA0250">
      <w:pPr>
        <w:rPr>
          <w:del w:id="175" w:author="Emmett Jenkins" w:date="2019-03-01T12:25:00Z"/>
          <w:rFonts w:ascii="Times New Roman" w:eastAsia="Times New Roman" w:hAnsi="Times New Roman" w:cs="Times New Roman"/>
        </w:rPr>
      </w:pPr>
      <w:del w:id="176" w:author="Emmett Jenkins" w:date="2019-03-01T12:25:00Z">
        <w:r w:rsidDel="00032C9E">
          <w:rPr>
            <w:rFonts w:ascii="Times New Roman" w:eastAsia="Times New Roman" w:hAnsi="Times New Roman" w:cs="Times New Roman"/>
          </w:rPr>
          <w:delText>Maintaining constant pressure</w:delText>
        </w:r>
      </w:del>
    </w:p>
    <w:p w14:paraId="4AA793A2" w14:textId="4D461AE5" w:rsidR="00106534" w:rsidRPr="00CA0250" w:rsidDel="00032C9E" w:rsidRDefault="00106534" w:rsidP="00CA0250">
      <w:pPr>
        <w:rPr>
          <w:del w:id="177" w:author="Emmett Jenkins" w:date="2019-03-01T12:25:00Z"/>
          <w:rFonts w:ascii="Times New Roman" w:eastAsia="Times New Roman" w:hAnsi="Times New Roman" w:cs="Times New Roman"/>
        </w:rPr>
      </w:pPr>
      <w:del w:id="178" w:author="Emmett Jenkins" w:date="2019-03-01T12:25:00Z">
        <w:r w:rsidDel="00032C9E">
          <w:rPr>
            <w:rFonts w:ascii="Times New Roman" w:eastAsia="Times New Roman" w:hAnsi="Times New Roman" w:cs="Times New Roman"/>
          </w:rPr>
          <w:delText xml:space="preserve">Stopping when electron density drops to 1% of original value </w:delText>
        </w:r>
      </w:del>
    </w:p>
    <w:p w14:paraId="40BC39D4" w14:textId="77777777" w:rsidR="00CA0250" w:rsidRDefault="00CA0250" w:rsidP="005E6F93"/>
    <w:p w14:paraId="445D4A8D" w14:textId="52B2181C" w:rsidR="00277816" w:rsidDel="00032C9E" w:rsidRDefault="00277816" w:rsidP="005E6F93">
      <w:pPr>
        <w:rPr>
          <w:del w:id="179" w:author="Emmett Jenkins" w:date="2019-03-01T12:25:00Z"/>
        </w:rPr>
      </w:pPr>
      <w:del w:id="180" w:author="Emmett Jenkins" w:date="2019-03-01T12:25:00Z">
        <w:r w:rsidDel="00032C9E">
          <w:delText xml:space="preserve">-introduce BPT diagram and </w:delText>
        </w:r>
        <w:r w:rsidR="00DD4ABA" w:rsidDel="00032C9E">
          <w:delText xml:space="preserve">show </w:delText>
        </w:r>
        <w:r w:rsidR="004E30CE" w:rsidDel="00032C9E">
          <w:delText>data no sims with color and shape code and show we have no liners with the shape</w:delText>
        </w:r>
      </w:del>
    </w:p>
    <w:p w14:paraId="129995A0" w14:textId="46DCE6AD" w:rsidR="004E30CE" w:rsidDel="00032C9E" w:rsidRDefault="004E30CE" w:rsidP="005E6F93">
      <w:pPr>
        <w:rPr>
          <w:del w:id="181" w:author="Emmett Jenkins" w:date="2019-03-01T12:25:00Z"/>
        </w:rPr>
      </w:pPr>
      <w:del w:id="182" w:author="Emmett Jenkins" w:date="2019-03-01T12:25:00Z">
        <w:r w:rsidDel="00032C9E">
          <w:delText>-and then showing grids</w:delText>
        </w:r>
        <w:r w:rsidR="00F67EC0" w:rsidDel="00032C9E">
          <w:delText>, export as pngs and go for 3x2</w:delText>
        </w:r>
      </w:del>
    </w:p>
    <w:p w14:paraId="72368CDF" w14:textId="77777777" w:rsidR="00DE3277" w:rsidRDefault="00DE3277" w:rsidP="005E6F93"/>
    <w:p w14:paraId="41B10C8C" w14:textId="77777777" w:rsidR="00DE3277" w:rsidRDefault="00DE3277" w:rsidP="00DE3277">
      <w:pPr>
        <w:ind w:firstLine="360"/>
      </w:pPr>
      <w:r>
        <w:t xml:space="preserve">[[[Turbulence shows interesting results because it gives high </w:t>
      </w:r>
      <w:proofErr w:type="spellStart"/>
      <w:r>
        <w:t>Te</w:t>
      </w:r>
      <w:proofErr w:type="spellEnd"/>
      <w:r>
        <w:t>, but puts the grids in the LINER category. This could be a result of turbulence being present in some clouds of an AGN NLR and causing high [OIII]4363 observations and LINER characteristics, though the turbulence doesn’t permeate through the entire NLR.]]]] Should this go in discussion/future work? [BETTER TO PUT THIS IN FUTURE WORK]</w:t>
      </w:r>
    </w:p>
    <w:p w14:paraId="31C7310A" w14:textId="77777777" w:rsidR="00DE3277" w:rsidRDefault="00DE3277" w:rsidP="005E6F93"/>
    <w:p w14:paraId="4EB9B709" w14:textId="77777777" w:rsidR="00B639AD" w:rsidRDefault="00B639AD" w:rsidP="005E6F93"/>
    <w:p w14:paraId="73118956" w14:textId="0DC88B23" w:rsidR="000D34B3" w:rsidDel="00032C9E" w:rsidRDefault="000D34B3" w:rsidP="000D34B3">
      <w:pPr>
        <w:rPr>
          <w:del w:id="183" w:author="Emmett Jenkins" w:date="2019-03-01T12:25:00Z"/>
        </w:rPr>
      </w:pPr>
      <w:moveToRangeStart w:id="184" w:author="Emmett Jenkins" w:date="2019-03-01T11:27:00Z" w:name="move2332054"/>
      <w:moveTo w:id="185" w:author="Emmett Jenkins" w:date="2019-03-01T11:27:00Z">
        <w:del w:id="186" w:author="Emmett Jenkins" w:date="2019-03-01T12:25:00Z">
          <w:r w:rsidDel="00032C9E">
            <w:delText>---------------------------------------------------------</w:delText>
          </w:r>
        </w:del>
      </w:moveTo>
    </w:p>
    <w:p w14:paraId="02CEAD18" w14:textId="3A2519F2" w:rsidR="000D34B3" w:rsidDel="00032C9E" w:rsidRDefault="000D34B3" w:rsidP="000D34B3">
      <w:pPr>
        <w:rPr>
          <w:del w:id="187" w:author="Emmett Jenkins" w:date="2019-03-01T12:25:00Z"/>
        </w:rPr>
      </w:pPr>
      <w:moveTo w:id="188" w:author="Emmett Jenkins" w:date="2019-03-01T11:27:00Z">
        <w:del w:id="189" w:author="Emmett Jenkins" w:date="2019-03-01T12:25:00Z">
          <w:r w:rsidDel="00032C9E">
            <w:delText>EVERYTHING BELOW THIS LINE IS METHODS] [NEXT TIME HAVE THIS PART MOVED OR INCORPORATED INTO THE TEXT]</w:delText>
          </w:r>
        </w:del>
      </w:moveTo>
    </w:p>
    <w:p w14:paraId="4DD32724" w14:textId="761353BC" w:rsidR="000D34B3" w:rsidDel="00032C9E" w:rsidRDefault="000D34B3" w:rsidP="000D34B3">
      <w:pPr>
        <w:rPr>
          <w:del w:id="190" w:author="Emmett Jenkins" w:date="2019-03-01T12:25:00Z"/>
        </w:rPr>
      </w:pPr>
      <w:moveTo w:id="191" w:author="Emmett Jenkins" w:date="2019-03-01T11:27:00Z">
        <w:del w:id="192" w:author="Emmett Jenkins" w:date="2019-03-01T12:25:00Z">
          <w:r w:rsidDel="00032C9E">
            <w:delText>---------------------------------------------------------</w:delText>
          </w:r>
        </w:del>
      </w:moveTo>
    </w:p>
    <w:p w14:paraId="38917D7A" w14:textId="5E80596B" w:rsidR="000D34B3" w:rsidDel="00032C9E" w:rsidRDefault="000D34B3" w:rsidP="000D34B3">
      <w:pPr>
        <w:rPr>
          <w:del w:id="193" w:author="Emmett Jenkins" w:date="2019-03-01T12:25:00Z"/>
        </w:rPr>
      </w:pPr>
    </w:p>
    <w:p w14:paraId="4087834B" w14:textId="1A7C097B" w:rsidR="000D34B3" w:rsidDel="00032C9E" w:rsidRDefault="000D34B3" w:rsidP="000D34B3">
      <w:pPr>
        <w:rPr>
          <w:del w:id="194" w:author="Emmett Jenkins" w:date="2019-03-01T12:25:00Z"/>
        </w:rPr>
      </w:pPr>
      <w:moveTo w:id="195" w:author="Emmett Jenkins" w:date="2019-03-01T11:27:00Z">
        <w:del w:id="196" w:author="Emmett Jenkins" w:date="2019-03-01T12:25:00Z">
          <w:r w:rsidDel="00032C9E">
            <w:delText>Our research focuses on this temperature problem in narrow line region (NLR) emitting Active Galactic Nuclei (AGN) [move farther down]</w:delText>
          </w:r>
        </w:del>
      </w:moveTo>
    </w:p>
    <w:p w14:paraId="29C4A326" w14:textId="2384710D" w:rsidR="000D34B3" w:rsidDel="00032C9E" w:rsidRDefault="000D34B3" w:rsidP="000D34B3">
      <w:pPr>
        <w:rPr>
          <w:del w:id="197" w:author="Emmett Jenkins" w:date="2019-03-01T12:25:00Z"/>
        </w:rPr>
      </w:pPr>
    </w:p>
    <w:p w14:paraId="77B3A68B" w14:textId="0FDA8F0D" w:rsidR="000D34B3" w:rsidDel="00032C9E" w:rsidRDefault="000D34B3" w:rsidP="000D34B3">
      <w:pPr>
        <w:ind w:firstLine="720"/>
        <w:rPr>
          <w:del w:id="198" w:author="Emmett Jenkins" w:date="2019-03-01T12:25:00Z"/>
        </w:rPr>
      </w:pPr>
      <w:moveTo w:id="199" w:author="Emmett Jenkins" w:date="2019-03-01T11:27:00Z">
        <w:del w:id="200" w:author="Emmett Jenkins" w:date="2019-03-01T12:25:00Z">
          <w:r w:rsidDel="00032C9E">
            <w:delText>Our research uses data from the Sloan Digital Sky Survey as well as constraints on galaxy types established in Kewley et al. to separate our data set by galaxy type. Interestingly, our data set contains no LINERs. Shock-wave heating is a possible heating mechanism, but LINERs are shocked AGN, so because we have no LINERs, we do not explore shocks.</w:delText>
          </w:r>
        </w:del>
      </w:moveTo>
    </w:p>
    <w:p w14:paraId="4209161C" w14:textId="665A0CE7" w:rsidR="000D34B3" w:rsidDel="00032C9E" w:rsidRDefault="000D34B3" w:rsidP="000D34B3">
      <w:pPr>
        <w:rPr>
          <w:del w:id="201" w:author="Emmett Jenkins" w:date="2019-03-01T12:25:00Z"/>
        </w:rPr>
      </w:pPr>
      <w:moveTo w:id="202" w:author="Emmett Jenkins" w:date="2019-03-01T11:27:00Z">
        <w:del w:id="203" w:author="Emmett Jenkins" w:date="2019-03-01T12:25:00Z">
          <w:r w:rsidDel="00032C9E">
            <w:tab/>
            <w:delText>We plot our SDSS data set on a collection of diagnostic diagrams in order to categorize them by characteristic conditions and type. The most popular and useful of these is the BPT Diagram, presented by Baldwin, Phillips and Terlevich in 1981. The BPT Diagram is a log[OIII]</w:delText>
          </w:r>
          <w:r w:rsidRPr="00007F0E" w:rsidDel="00032C9E">
            <w:delText xml:space="preserve"> </w:delText>
          </w:r>
          <w:r w:rsidDel="00032C9E">
            <w:sym w:font="Symbol" w:char="F06C"/>
          </w:r>
          <w:r w:rsidDel="00032C9E">
            <w:delText>5007/H</w:delText>
          </w:r>
          <w:r w:rsidDel="00032C9E">
            <w:sym w:font="Symbol" w:char="F062"/>
          </w:r>
          <w:r w:rsidDel="00032C9E">
            <w:delText xml:space="preserve"> vs.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plot that conveniently separates AGN from Star Forming (SF) galaxies, composites, and ambiguous objects, all of which are contained in our data set.  log[OIII]</w:delText>
          </w:r>
          <w:r w:rsidRPr="00007F0E" w:rsidDel="00032C9E">
            <w:delText xml:space="preserve"> </w:delText>
          </w:r>
          <w:r w:rsidDel="00032C9E">
            <w:sym w:font="Symbol" w:char="F06C"/>
          </w:r>
          <w:r w:rsidDel="00032C9E">
            <w:delText>5007/H</w:delText>
          </w:r>
          <w:r w:rsidDel="00032C9E">
            <w:sym w:font="Symbol" w:char="F062"/>
          </w:r>
          <w:r w:rsidDel="00032C9E">
            <w:delText xml:space="preserve"> is a hydrogen density and ionization sensitive line ratio, and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is primarily sensitive to ionization. We used this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ratio again when we separate our galaxies by temperature, in a log[OIII]</w:delText>
          </w:r>
          <w:r w:rsidRPr="00007F0E" w:rsidDel="00032C9E">
            <w:delText xml:space="preserve"> </w:delText>
          </w:r>
          <w:r w:rsidDel="00032C9E">
            <w:sym w:font="Symbol" w:char="F06C"/>
          </w:r>
          <w:r w:rsidDel="00032C9E">
            <w:delText>5007/4363 vs.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delText>
          </w:r>
        </w:del>
      </w:moveTo>
    </w:p>
    <w:p w14:paraId="71A21480" w14:textId="56CEDB0A" w:rsidR="000D34B3" w:rsidDel="00032C9E" w:rsidRDefault="000D34B3" w:rsidP="000D34B3">
      <w:pPr>
        <w:rPr>
          <w:del w:id="204" w:author="Emmett Jenkins" w:date="2019-03-01T12:25:00Z"/>
        </w:rPr>
      </w:pPr>
      <w:moveTo w:id="205" w:author="Emmett Jenkins" w:date="2019-03-01T11:27:00Z">
        <w:del w:id="206" w:author="Emmett Jenkins" w:date="2019-03-01T12:25:00Z">
          <w:r w:rsidDel="00032C9E">
            <w:tab/>
          </w:r>
        </w:del>
      </w:moveTo>
    </w:p>
    <w:p w14:paraId="71F954A7" w14:textId="58B5E985" w:rsidR="000D34B3" w:rsidDel="00032C9E" w:rsidRDefault="000D34B3" w:rsidP="000D34B3">
      <w:pPr>
        <w:rPr>
          <w:del w:id="207" w:author="Emmett Jenkins" w:date="2019-03-01T12:25:00Z"/>
        </w:rPr>
      </w:pPr>
    </w:p>
    <w:p w14:paraId="05318913" w14:textId="2540B0CE" w:rsidR="000D34B3" w:rsidDel="00032C9E" w:rsidRDefault="000D34B3" w:rsidP="000D34B3">
      <w:pPr>
        <w:rPr>
          <w:del w:id="208" w:author="Emmett Jenkins" w:date="2019-03-01T12:25:00Z"/>
        </w:rPr>
      </w:pPr>
      <w:moveTo w:id="209" w:author="Emmett Jenkins" w:date="2019-03-01T11:27:00Z">
        <w:del w:id="210" w:author="Emmett Jenkins" w:date="2019-03-01T12:25:00Z">
          <w:r w:rsidDel="00032C9E">
            <w:delText>ZLH find the high Te Seyfert 2 show low metallicity Fig 7</w:delText>
          </w:r>
        </w:del>
      </w:moveTo>
    </w:p>
    <w:p w14:paraId="586461DC" w14:textId="10788E3A" w:rsidR="000D34B3" w:rsidDel="00032C9E" w:rsidRDefault="000D34B3" w:rsidP="000D34B3">
      <w:pPr>
        <w:rPr>
          <w:del w:id="211" w:author="Emmett Jenkins" w:date="2019-03-01T12:25:00Z"/>
        </w:rPr>
      </w:pPr>
      <w:moveTo w:id="212" w:author="Emmett Jenkins" w:date="2019-03-01T11:27:00Z">
        <w:del w:id="213" w:author="Emmett Jenkins" w:date="2019-03-01T12:25:00Z">
          <w:r w:rsidDel="00032C9E">
            <w:delText>LINERs and composites show Te “far too high to be explained by only stellar photoionization”</w:delText>
          </w:r>
        </w:del>
      </w:moveTo>
    </w:p>
    <w:p w14:paraId="2E336EF4" w14:textId="5CACD267" w:rsidR="00D040E2" w:rsidDel="00032C9E" w:rsidRDefault="000D34B3" w:rsidP="000D34B3">
      <w:pPr>
        <w:rPr>
          <w:del w:id="214" w:author="Emmett Jenkins" w:date="2019-03-01T12:25:00Z"/>
        </w:rPr>
      </w:pPr>
      <w:moveTo w:id="215" w:author="Emmett Jenkins" w:date="2019-03-01T11:27:00Z">
        <w:del w:id="216" w:author="Emmett Jenkins" w:date="2019-03-01T12:25:00Z">
          <w:r w:rsidRPr="00CA0250" w:rsidDel="00032C9E">
            <w:rPr>
              <w:rFonts w:ascii="Times New Roman" w:eastAsia="Times New Roman" w:hAnsi="Times New Roman" w:cs="Times New Roman"/>
            </w:rPr>
            <w:delText xml:space="preserve">Some strong [O III] λ4363 emission Seyfert 2 galaxies with Te &gt; 15 000 K can be fitted with dusty AGN model grids at low metallicity (i.e. Z/Z </w:delText>
          </w:r>
          <w:r w:rsidRPr="00CA0250" w:rsidDel="00032C9E">
            <w:rPr>
              <w:rFonts w:ascii="MS Mincho" w:eastAsia="MS Mincho" w:hAnsi="MS Mincho" w:cs="MS Mincho"/>
            </w:rPr>
            <w:delText>∼</w:delText>
          </w:r>
          <w:r w:rsidRPr="00CA0250" w:rsidDel="00032C9E">
            <w:rPr>
              <w:rFonts w:ascii="Times New Roman" w:eastAsia="Times New Roman" w:hAnsi="Times New Roman" w:cs="Times New Roman"/>
            </w:rPr>
            <w:delText xml:space="preserve"> 1).</w:delText>
          </w:r>
        </w:del>
      </w:moveTo>
      <w:moveToRangeEnd w:id="184"/>
    </w:p>
    <w:p w14:paraId="06345984" w14:textId="77777777" w:rsidR="00D040E2" w:rsidRDefault="00D040E2" w:rsidP="005E6F93"/>
    <w:p w14:paraId="215ACC63" w14:textId="1E136A40" w:rsidR="00D040E2" w:rsidRDefault="00D040E2" w:rsidP="005E6F93">
      <w:pPr>
        <w:rPr>
          <w:b/>
        </w:rPr>
      </w:pPr>
      <w:r>
        <w:rPr>
          <w:b/>
        </w:rPr>
        <w:t>References</w:t>
      </w:r>
      <w:r w:rsidR="00E7105B">
        <w:rPr>
          <w:b/>
        </w:rPr>
        <w:t xml:space="preserve"> </w:t>
      </w:r>
    </w:p>
    <w:p w14:paraId="2E6B7A96" w14:textId="77777777" w:rsidR="006C687B" w:rsidRDefault="006C687B" w:rsidP="001843A2">
      <w:pPr>
        <w:widowControl w:val="0"/>
        <w:autoSpaceDE w:val="0"/>
        <w:autoSpaceDN w:val="0"/>
        <w:adjustRightInd w:val="0"/>
        <w:spacing w:line="940" w:lineRule="atLeast"/>
        <w:rPr>
          <w:ins w:id="217" w:author="Emmett Jenkins" w:date="2019-03-01T11:51:00Z"/>
          <w:rFonts w:ascii="Times" w:hAnsi="Times" w:cs="Times"/>
          <w:color w:val="000000" w:themeColor="text1"/>
        </w:rPr>
      </w:pPr>
      <w:r w:rsidRPr="00FB2567">
        <w:rPr>
          <w:rFonts w:ascii="Times" w:hAnsi="Times" w:cs="Calibri"/>
          <w:color w:val="000000" w:themeColor="text1"/>
        </w:rPr>
        <w:t xml:space="preserve">Baldwin, J., Phillips, M., </w:t>
      </w:r>
      <w:proofErr w:type="spellStart"/>
      <w:r w:rsidRPr="00FB2567">
        <w:rPr>
          <w:rFonts w:ascii="Times" w:hAnsi="Times" w:cs="Calibri"/>
          <w:color w:val="000000" w:themeColor="text1"/>
        </w:rPr>
        <w:t>Terlevich</w:t>
      </w:r>
      <w:proofErr w:type="spellEnd"/>
      <w:r w:rsidRPr="00FB2567">
        <w:rPr>
          <w:rFonts w:ascii="Times" w:hAnsi="Times" w:cs="Calibri"/>
          <w:color w:val="000000" w:themeColor="text1"/>
        </w:rPr>
        <w:t>, R., 1981, PASP, 93, 5-19</w:t>
      </w:r>
      <w:r w:rsidRPr="00FB2567">
        <w:rPr>
          <w:rFonts w:ascii="Times" w:hAnsi="Times" w:cs="Times"/>
          <w:color w:val="000000" w:themeColor="text1"/>
        </w:rPr>
        <w:t xml:space="preserve"> </w:t>
      </w:r>
    </w:p>
    <w:p w14:paraId="4520B013" w14:textId="620FFFD2" w:rsidR="000E4280" w:rsidRDefault="000E4280" w:rsidP="001843A2">
      <w:pPr>
        <w:widowControl w:val="0"/>
        <w:autoSpaceDE w:val="0"/>
        <w:autoSpaceDN w:val="0"/>
        <w:adjustRightInd w:val="0"/>
        <w:spacing w:line="940" w:lineRule="atLeast"/>
        <w:rPr>
          <w:ins w:id="218" w:author="Emmett Jenkins" w:date="2019-03-01T11:47:00Z"/>
          <w:rFonts w:ascii="Times" w:hAnsi="Times" w:cs="Times"/>
          <w:color w:val="000000" w:themeColor="text1"/>
        </w:rPr>
      </w:pPr>
      <w:ins w:id="219" w:author="Emmett Jenkins" w:date="2019-03-01T11:51:00Z">
        <w:r>
          <w:rPr>
            <w:rFonts w:ascii="Times" w:hAnsi="Times" w:cs="Times"/>
            <w:color w:val="000000" w:themeColor="text1"/>
          </w:rPr>
          <w:t xml:space="preserve">Cowie, L.L., </w:t>
        </w:r>
        <w:proofErr w:type="spellStart"/>
        <w:r>
          <w:rPr>
            <w:rFonts w:ascii="Times" w:hAnsi="Times" w:cs="Times"/>
            <w:color w:val="000000" w:themeColor="text1"/>
          </w:rPr>
          <w:t>Songaila</w:t>
        </w:r>
        <w:proofErr w:type="spellEnd"/>
        <w:r>
          <w:rPr>
            <w:rFonts w:ascii="Times" w:hAnsi="Times" w:cs="Times"/>
            <w:color w:val="000000" w:themeColor="text1"/>
          </w:rPr>
          <w:t>, A., 1986, ARA&amp;A, 24, 499-535</w:t>
        </w:r>
      </w:ins>
    </w:p>
    <w:p w14:paraId="0718513D" w14:textId="26EFBFBA" w:rsidR="00B07AFB" w:rsidRDefault="00B07AFB" w:rsidP="001843A2">
      <w:pPr>
        <w:widowControl w:val="0"/>
        <w:autoSpaceDE w:val="0"/>
        <w:autoSpaceDN w:val="0"/>
        <w:adjustRightInd w:val="0"/>
        <w:spacing w:line="940" w:lineRule="atLeast"/>
        <w:rPr>
          <w:rFonts w:ascii="Times" w:hAnsi="Times" w:cs="Calibri"/>
          <w:color w:val="000000" w:themeColor="text1"/>
        </w:rPr>
      </w:pPr>
      <w:ins w:id="220" w:author="Emmett Jenkins" w:date="2019-03-01T11:47:00Z">
        <w:r>
          <w:rPr>
            <w:rFonts w:ascii="Times" w:hAnsi="Times" w:cs="Times"/>
            <w:color w:val="000000" w:themeColor="text1"/>
          </w:rPr>
          <w:t xml:space="preserve">Baldwin, J., et al. 1991, </w:t>
        </w:r>
        <w:proofErr w:type="spellStart"/>
        <w:r>
          <w:rPr>
            <w:rFonts w:ascii="Times" w:hAnsi="Times" w:cs="Times"/>
            <w:color w:val="000000" w:themeColor="text1"/>
          </w:rPr>
          <w:t>ApJ</w:t>
        </w:r>
        <w:proofErr w:type="spellEnd"/>
        <w:r>
          <w:rPr>
            <w:rFonts w:ascii="Times" w:hAnsi="Times" w:cs="Times"/>
            <w:color w:val="000000" w:themeColor="text1"/>
          </w:rPr>
          <w:t>, 374, 580-609</w:t>
        </w:r>
      </w:ins>
    </w:p>
    <w:p w14:paraId="4C7E0DCB" w14:textId="77777777" w:rsidR="001843A2" w:rsidRPr="00FB2567" w:rsidRDefault="001843A2" w:rsidP="001843A2">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lastRenderedPageBreak/>
        <w:t>Kewley</w:t>
      </w:r>
      <w:proofErr w:type="spellEnd"/>
      <w:r w:rsidRPr="00FB2567">
        <w:rPr>
          <w:rFonts w:ascii="Times" w:hAnsi="Times" w:cs="Calibri"/>
          <w:color w:val="000000" w:themeColor="text1"/>
        </w:rPr>
        <w:t>, L., Groves, B., Kauffmann, G., Heckman, T., 2006, MNRAS, 372, 961</w:t>
      </w:r>
    </w:p>
    <w:p w14:paraId="22A77C6E" w14:textId="77777777"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Osterbrock</w:t>
      </w:r>
      <w:proofErr w:type="spellEnd"/>
      <w:r w:rsidRPr="00FB2567">
        <w:rPr>
          <w:rFonts w:ascii="Times" w:hAnsi="Times" w:cs="Calibri"/>
          <w:color w:val="000000" w:themeColor="text1"/>
        </w:rPr>
        <w:t xml:space="preserve">, D., </w:t>
      </w: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G., 2006, </w:t>
      </w:r>
      <w:r w:rsidRPr="00FB2567">
        <w:rPr>
          <w:rFonts w:ascii="Times" w:hAnsi="Times" w:cs="Calibri"/>
          <w:i/>
          <w:iCs/>
          <w:color w:val="000000" w:themeColor="text1"/>
        </w:rPr>
        <w:t>Astrophysics of Gaseous Nebulae and Active Galactic Nuclei</w:t>
      </w:r>
    </w:p>
    <w:p w14:paraId="2E6F934D" w14:textId="7A8F1732" w:rsidR="006C687B" w:rsidRDefault="006C687B" w:rsidP="006C687B">
      <w:pPr>
        <w:widowControl w:val="0"/>
        <w:autoSpaceDE w:val="0"/>
        <w:autoSpaceDN w:val="0"/>
        <w:adjustRightInd w:val="0"/>
        <w:spacing w:line="940" w:lineRule="atLeast"/>
        <w:rPr>
          <w:ins w:id="221" w:author="Emmett Jenkins" w:date="2019-03-01T11:49:00Z"/>
          <w:rFonts w:ascii="Times" w:hAnsi="Times" w:cs="Calibri"/>
          <w:color w:val="000000" w:themeColor="text1"/>
        </w:rPr>
      </w:pPr>
      <w:r w:rsidRPr="00FB2567">
        <w:rPr>
          <w:rFonts w:ascii="Times" w:hAnsi="Times" w:cs="Calibri"/>
          <w:color w:val="000000" w:themeColor="text1"/>
        </w:rPr>
        <w:t>Richardson, C., Allen, J., Baldwin, J</w:t>
      </w:r>
      <w:r w:rsidR="00970490" w:rsidRPr="004B2119">
        <w:rPr>
          <w:rFonts w:ascii="Times" w:hAnsi="Times" w:cs="Calibri"/>
          <w:color w:val="000000" w:themeColor="text1"/>
        </w:rPr>
        <w:t xml:space="preserve">., Hewett, P., </w:t>
      </w:r>
      <w:proofErr w:type="spellStart"/>
      <w:r w:rsidR="00970490" w:rsidRPr="004B2119">
        <w:rPr>
          <w:rFonts w:ascii="Times" w:hAnsi="Times" w:cs="Calibri"/>
          <w:color w:val="000000" w:themeColor="text1"/>
        </w:rPr>
        <w:t>Ferland</w:t>
      </w:r>
      <w:proofErr w:type="spellEnd"/>
      <w:r w:rsidR="00970490" w:rsidRPr="004B2119">
        <w:rPr>
          <w:rFonts w:ascii="Times" w:hAnsi="Times" w:cs="Calibri"/>
          <w:color w:val="000000" w:themeColor="text1"/>
        </w:rPr>
        <w:t>, G., 2014</w:t>
      </w:r>
      <w:r w:rsidRPr="00FB2567">
        <w:rPr>
          <w:rFonts w:ascii="Times" w:hAnsi="Times" w:cs="Calibri"/>
          <w:color w:val="000000" w:themeColor="text1"/>
        </w:rPr>
        <w:t>, MNRAS, 437, 2376</w:t>
      </w:r>
    </w:p>
    <w:p w14:paraId="4D7B99E6" w14:textId="798A2E57" w:rsidR="00E74BF5" w:rsidRPr="00FB2567" w:rsidRDefault="00E74BF5" w:rsidP="006C687B">
      <w:pPr>
        <w:widowControl w:val="0"/>
        <w:autoSpaceDE w:val="0"/>
        <w:autoSpaceDN w:val="0"/>
        <w:adjustRightInd w:val="0"/>
        <w:spacing w:line="940" w:lineRule="atLeast"/>
        <w:rPr>
          <w:rFonts w:ascii="Times" w:hAnsi="Times" w:cs="Times"/>
          <w:color w:val="000000" w:themeColor="text1"/>
        </w:rPr>
      </w:pPr>
      <w:ins w:id="222" w:author="Emmett Jenkins" w:date="2019-03-01T11:49:00Z">
        <w:r>
          <w:rPr>
            <w:rFonts w:ascii="Times" w:hAnsi="Times" w:cs="Calibri"/>
            <w:color w:val="000000" w:themeColor="text1"/>
          </w:rPr>
          <w:t xml:space="preserve">Jenkins, E. B., 1987, ASSL, </w:t>
        </w:r>
      </w:ins>
      <w:ins w:id="223" w:author="Emmett Jenkins" w:date="2019-03-01T11:50:00Z">
        <w:r w:rsidR="000E4280">
          <w:rPr>
            <w:rFonts w:ascii="Times" w:hAnsi="Times" w:cs="Calibri"/>
            <w:color w:val="000000" w:themeColor="text1"/>
          </w:rPr>
          <w:t>533-559</w:t>
        </w:r>
      </w:ins>
    </w:p>
    <w:p w14:paraId="74786B07" w14:textId="77777777" w:rsidR="006C687B" w:rsidRDefault="001843A2" w:rsidP="005E6F93">
      <w:pPr>
        <w:rPr>
          <w:color w:val="000000" w:themeColor="text1"/>
        </w:rPr>
      </w:pPr>
      <w:r w:rsidRPr="00FB2567" w:rsidDel="001843A2">
        <w:rPr>
          <w:color w:val="000000" w:themeColor="text1"/>
        </w:rPr>
        <w:t xml:space="preserve"> </w:t>
      </w:r>
    </w:p>
    <w:p w14:paraId="7A069CEE" w14:textId="77777777" w:rsidR="0017450F" w:rsidRDefault="0017450F" w:rsidP="0017450F">
      <w:pPr>
        <w:widowControl w:val="0"/>
        <w:autoSpaceDE w:val="0"/>
        <w:autoSpaceDN w:val="0"/>
        <w:adjustRightInd w:val="0"/>
        <w:spacing w:line="940" w:lineRule="atLeast"/>
        <w:rPr>
          <w:ins w:id="224" w:author="Emmett Jenkins" w:date="2019-03-01T11:33:00Z"/>
          <w:rFonts w:ascii="Times" w:hAnsi="Times" w:cs="Calibri"/>
          <w:color w:val="000000" w:themeColor="text1"/>
        </w:rPr>
      </w:pP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et al., 2013,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1302.4485</w:t>
      </w:r>
    </w:p>
    <w:p w14:paraId="4570BA63" w14:textId="0AC5FF09" w:rsidR="003871DA" w:rsidRDefault="003871DA" w:rsidP="0017450F">
      <w:pPr>
        <w:widowControl w:val="0"/>
        <w:autoSpaceDE w:val="0"/>
        <w:autoSpaceDN w:val="0"/>
        <w:adjustRightInd w:val="0"/>
        <w:spacing w:line="940" w:lineRule="atLeast"/>
        <w:rPr>
          <w:ins w:id="225" w:author="Emmett Jenkins" w:date="2019-03-01T11:29:00Z"/>
          <w:rFonts w:ascii="Times" w:hAnsi="Times" w:cs="Calibri"/>
          <w:color w:val="000000" w:themeColor="text1"/>
        </w:rPr>
      </w:pPr>
      <w:proofErr w:type="spellStart"/>
      <w:ins w:id="226" w:author="Emmett Jenkins" w:date="2019-03-01T11:33:00Z">
        <w:r>
          <w:rPr>
            <w:rFonts w:ascii="Times" w:hAnsi="Times" w:cs="Calibri"/>
            <w:color w:val="000000" w:themeColor="text1"/>
          </w:rPr>
          <w:t>Grevesse</w:t>
        </w:r>
        <w:proofErr w:type="spellEnd"/>
        <w:r>
          <w:rPr>
            <w:rFonts w:ascii="Times" w:hAnsi="Times" w:cs="Calibri"/>
            <w:color w:val="000000" w:themeColor="text1"/>
          </w:rPr>
          <w:t xml:space="preserve">, N., </w:t>
        </w:r>
        <w:proofErr w:type="spellStart"/>
        <w:r>
          <w:rPr>
            <w:rFonts w:ascii="Times" w:hAnsi="Times" w:cs="Calibri"/>
            <w:color w:val="000000" w:themeColor="text1"/>
          </w:rPr>
          <w:t>Asplund</w:t>
        </w:r>
        <w:proofErr w:type="spellEnd"/>
        <w:r>
          <w:rPr>
            <w:rFonts w:ascii="Times" w:hAnsi="Times" w:cs="Calibri"/>
            <w:color w:val="000000" w:themeColor="text1"/>
          </w:rPr>
          <w:t xml:space="preserve">, M., </w:t>
        </w:r>
        <w:proofErr w:type="spellStart"/>
        <w:r>
          <w:rPr>
            <w:rFonts w:ascii="Times" w:hAnsi="Times" w:cs="Calibri"/>
            <w:color w:val="000000" w:themeColor="text1"/>
          </w:rPr>
          <w:t>Sauval</w:t>
        </w:r>
        <w:proofErr w:type="spellEnd"/>
        <w:r>
          <w:rPr>
            <w:rFonts w:ascii="Times" w:hAnsi="Times" w:cs="Calibri"/>
            <w:color w:val="000000" w:themeColor="text1"/>
          </w:rPr>
          <w:t xml:space="preserve">, A.J., Scott, P., </w:t>
        </w:r>
      </w:ins>
      <w:ins w:id="227" w:author="Emmett Jenkins" w:date="2019-03-01T11:34:00Z">
        <w:r>
          <w:rPr>
            <w:rFonts w:ascii="Times" w:hAnsi="Times" w:cs="Calibri"/>
            <w:color w:val="000000" w:themeColor="text1"/>
          </w:rPr>
          <w:t xml:space="preserve">2010, </w:t>
        </w:r>
      </w:ins>
      <w:proofErr w:type="spellStart"/>
      <w:ins w:id="228" w:author="Emmett Jenkins" w:date="2019-03-01T11:33:00Z">
        <w:r>
          <w:rPr>
            <w:rFonts w:ascii="Times" w:hAnsi="Times" w:cs="Calibri"/>
            <w:color w:val="000000" w:themeColor="text1"/>
          </w:rPr>
          <w:t>Ap&amp;SS</w:t>
        </w:r>
      </w:ins>
      <w:proofErr w:type="spellEnd"/>
      <w:ins w:id="229" w:author="Emmett Jenkins" w:date="2019-03-01T11:34:00Z">
        <w:r>
          <w:rPr>
            <w:rFonts w:ascii="Times" w:hAnsi="Times" w:cs="Calibri"/>
            <w:color w:val="000000" w:themeColor="text1"/>
          </w:rPr>
          <w:t>, 328, 1-2, 179-183</w:t>
        </w:r>
      </w:ins>
    </w:p>
    <w:p w14:paraId="0C98F2B5" w14:textId="1376F90B" w:rsidR="00392FBF" w:rsidRDefault="00392FBF" w:rsidP="0017450F">
      <w:pPr>
        <w:widowControl w:val="0"/>
        <w:autoSpaceDE w:val="0"/>
        <w:autoSpaceDN w:val="0"/>
        <w:adjustRightInd w:val="0"/>
        <w:spacing w:line="940" w:lineRule="atLeast"/>
        <w:rPr>
          <w:rFonts w:ascii="Times" w:hAnsi="Times" w:cs="Calibri"/>
          <w:color w:val="000000" w:themeColor="text1"/>
        </w:rPr>
      </w:pPr>
      <w:proofErr w:type="spellStart"/>
      <w:ins w:id="230" w:author="Emmett Jenkins" w:date="2019-03-01T11:29:00Z">
        <w:r>
          <w:rPr>
            <w:rFonts w:ascii="Times" w:hAnsi="Times" w:cs="Calibri"/>
            <w:color w:val="000000" w:themeColor="text1"/>
          </w:rPr>
          <w:t>Indriolo</w:t>
        </w:r>
        <w:proofErr w:type="spellEnd"/>
        <w:r>
          <w:rPr>
            <w:rFonts w:ascii="Times" w:hAnsi="Times" w:cs="Calibri"/>
            <w:color w:val="000000" w:themeColor="text1"/>
          </w:rPr>
          <w:t xml:space="preserve">, N., </w:t>
        </w:r>
      </w:ins>
      <w:proofErr w:type="spellStart"/>
      <w:ins w:id="231" w:author="Emmett Jenkins" w:date="2019-03-01T11:30:00Z">
        <w:r>
          <w:rPr>
            <w:rFonts w:ascii="Times" w:hAnsi="Times" w:cs="Calibri"/>
            <w:color w:val="000000" w:themeColor="text1"/>
          </w:rPr>
          <w:t>Geballe</w:t>
        </w:r>
        <w:proofErr w:type="spellEnd"/>
        <w:r>
          <w:rPr>
            <w:rFonts w:ascii="Times" w:hAnsi="Times" w:cs="Calibri"/>
            <w:color w:val="000000" w:themeColor="text1"/>
          </w:rPr>
          <w:t xml:space="preserve">, T.R., Oka, T., McCall, B.J., 2007, </w:t>
        </w:r>
        <w:proofErr w:type="spellStart"/>
        <w:r>
          <w:rPr>
            <w:rFonts w:ascii="Times" w:hAnsi="Times" w:cs="Calibri"/>
            <w:color w:val="000000" w:themeColor="text1"/>
          </w:rPr>
          <w:t>ApJ</w:t>
        </w:r>
        <w:proofErr w:type="spellEnd"/>
        <w:r>
          <w:rPr>
            <w:rFonts w:ascii="Times" w:hAnsi="Times" w:cs="Calibri"/>
            <w:color w:val="000000" w:themeColor="text1"/>
          </w:rPr>
          <w:t xml:space="preserve">, 671, 2, </w:t>
        </w:r>
      </w:ins>
      <w:ins w:id="232" w:author="Emmett Jenkins" w:date="2019-03-01T11:31:00Z">
        <w:r w:rsidR="003871DA">
          <w:rPr>
            <w:rFonts w:ascii="Times" w:hAnsi="Times" w:cs="Calibri"/>
            <w:color w:val="000000" w:themeColor="text1"/>
          </w:rPr>
          <w:t>1736-</w:t>
        </w:r>
        <w:r>
          <w:rPr>
            <w:rFonts w:ascii="Times" w:hAnsi="Times" w:cs="Calibri"/>
            <w:color w:val="000000" w:themeColor="text1"/>
          </w:rPr>
          <w:t>1747</w:t>
        </w:r>
      </w:ins>
    </w:p>
    <w:p w14:paraId="40150B7F" w14:textId="25E2F8A5" w:rsidR="00B45BD8" w:rsidRDefault="00085CC3" w:rsidP="0017450F">
      <w:pPr>
        <w:widowControl w:val="0"/>
        <w:autoSpaceDE w:val="0"/>
        <w:autoSpaceDN w:val="0"/>
        <w:adjustRightInd w:val="0"/>
        <w:spacing w:line="940" w:lineRule="atLeast"/>
        <w:rPr>
          <w:ins w:id="233" w:author="Emmett Jenkins" w:date="2019-03-01T11:37:00Z"/>
          <w:rFonts w:ascii="Times" w:hAnsi="Times" w:cs="Calibri"/>
          <w:color w:val="000000" w:themeColor="text1"/>
        </w:rPr>
      </w:pPr>
      <w:proofErr w:type="spellStart"/>
      <w:r>
        <w:rPr>
          <w:rFonts w:ascii="Times" w:hAnsi="Times" w:cs="Calibri"/>
          <w:color w:val="000000" w:themeColor="text1"/>
        </w:rPr>
        <w:t>Ferland</w:t>
      </w:r>
      <w:proofErr w:type="spellEnd"/>
      <w:r>
        <w:rPr>
          <w:rFonts w:ascii="Times" w:hAnsi="Times" w:cs="Calibri"/>
          <w:color w:val="000000" w:themeColor="text1"/>
        </w:rPr>
        <w:t xml:space="preserve">, G., </w:t>
      </w:r>
      <w:proofErr w:type="spellStart"/>
      <w:r>
        <w:rPr>
          <w:rFonts w:ascii="Times" w:hAnsi="Times" w:cs="Calibri"/>
          <w:color w:val="000000" w:themeColor="text1"/>
        </w:rPr>
        <w:t>Netzer</w:t>
      </w:r>
      <w:proofErr w:type="spellEnd"/>
      <w:r>
        <w:rPr>
          <w:rFonts w:ascii="Times" w:hAnsi="Times" w:cs="Calibri"/>
          <w:color w:val="000000" w:themeColor="text1"/>
        </w:rPr>
        <w:t xml:space="preserve">, H., 1983, </w:t>
      </w:r>
      <w:proofErr w:type="spellStart"/>
      <w:r>
        <w:rPr>
          <w:rFonts w:ascii="Times" w:hAnsi="Times" w:cs="Calibri"/>
          <w:color w:val="000000" w:themeColor="text1"/>
        </w:rPr>
        <w:t>ApJ</w:t>
      </w:r>
      <w:proofErr w:type="spellEnd"/>
      <w:r>
        <w:rPr>
          <w:rFonts w:ascii="Times" w:hAnsi="Times" w:cs="Calibri"/>
          <w:color w:val="000000" w:themeColor="text1"/>
        </w:rPr>
        <w:t xml:space="preserve">, </w:t>
      </w:r>
      <w:r w:rsidR="00B45BD8">
        <w:rPr>
          <w:rFonts w:ascii="Times" w:hAnsi="Times" w:cs="Calibri"/>
          <w:color w:val="000000" w:themeColor="text1"/>
        </w:rPr>
        <w:t>264, 105-113</w:t>
      </w:r>
    </w:p>
    <w:p w14:paraId="2751DA86" w14:textId="77777777" w:rsidR="001D2084" w:rsidRPr="001D2084" w:rsidRDefault="001D2084" w:rsidP="001D2084">
      <w:pPr>
        <w:widowControl w:val="0"/>
        <w:autoSpaceDE w:val="0"/>
        <w:autoSpaceDN w:val="0"/>
        <w:adjustRightInd w:val="0"/>
        <w:spacing w:line="1060" w:lineRule="atLeast"/>
        <w:rPr>
          <w:ins w:id="234" w:author="Emmett Jenkins" w:date="2019-03-01T11:37:00Z"/>
          <w:rFonts w:ascii="Times" w:hAnsi="Times" w:cs="Times"/>
          <w:color w:val="000000" w:themeColor="text1"/>
          <w:u w:val="single"/>
          <w:rPrChange w:id="235" w:author="Emmett Jenkins" w:date="2019-03-01T11:37:00Z">
            <w:rPr>
              <w:ins w:id="236" w:author="Emmett Jenkins" w:date="2019-03-01T11:37:00Z"/>
              <w:rFonts w:ascii="Times" w:hAnsi="Times" w:cs="Times"/>
              <w:color w:val="000000"/>
            </w:rPr>
          </w:rPrChange>
        </w:rPr>
      </w:pPr>
      <w:proofErr w:type="spellStart"/>
      <w:ins w:id="237" w:author="Emmett Jenkins" w:date="2019-03-01T11:37:00Z">
        <w:r w:rsidRPr="001D2084">
          <w:rPr>
            <w:rFonts w:ascii="Calibri" w:hAnsi="Calibri" w:cs="Calibri"/>
            <w:color w:val="000000" w:themeColor="text1"/>
            <w:u w:val="single"/>
            <w:rPrChange w:id="238" w:author="Emmett Jenkins" w:date="2019-03-01T11:37:00Z">
              <w:rPr>
                <w:rFonts w:ascii="Calibri" w:hAnsi="Calibri" w:cs="Calibri"/>
                <w:color w:val="000000"/>
                <w:sz w:val="85"/>
                <w:szCs w:val="85"/>
              </w:rPr>
            </w:rPrChange>
          </w:rPr>
          <w:t>Grupe</w:t>
        </w:r>
        <w:proofErr w:type="spellEnd"/>
        <w:r w:rsidRPr="001D2084">
          <w:rPr>
            <w:rFonts w:ascii="Calibri" w:hAnsi="Calibri" w:cs="Calibri"/>
            <w:color w:val="000000" w:themeColor="text1"/>
            <w:u w:val="single"/>
            <w:rPrChange w:id="239" w:author="Emmett Jenkins" w:date="2019-03-01T11:37:00Z">
              <w:rPr>
                <w:rFonts w:ascii="Calibri" w:hAnsi="Calibri" w:cs="Calibri"/>
                <w:color w:val="000000"/>
                <w:sz w:val="85"/>
                <w:szCs w:val="85"/>
              </w:rPr>
            </w:rPrChange>
          </w:rPr>
          <w:t xml:space="preserve">, D., </w:t>
        </w:r>
        <w:proofErr w:type="spellStart"/>
        <w:r w:rsidRPr="001D2084">
          <w:rPr>
            <w:rFonts w:ascii="Calibri" w:hAnsi="Calibri" w:cs="Calibri"/>
            <w:color w:val="000000" w:themeColor="text1"/>
            <w:u w:val="single"/>
            <w:rPrChange w:id="240" w:author="Emmett Jenkins" w:date="2019-03-01T11:37:00Z">
              <w:rPr>
                <w:rFonts w:ascii="Calibri" w:hAnsi="Calibri" w:cs="Calibri"/>
                <w:color w:val="000000"/>
                <w:sz w:val="85"/>
                <w:szCs w:val="85"/>
              </w:rPr>
            </w:rPrChange>
          </w:rPr>
          <w:t>Komossa</w:t>
        </w:r>
        <w:proofErr w:type="spellEnd"/>
        <w:r w:rsidRPr="001D2084">
          <w:rPr>
            <w:rFonts w:ascii="Calibri" w:hAnsi="Calibri" w:cs="Calibri"/>
            <w:color w:val="000000" w:themeColor="text1"/>
            <w:u w:val="single"/>
            <w:rPrChange w:id="241" w:author="Emmett Jenkins" w:date="2019-03-01T11:37:00Z">
              <w:rPr>
                <w:rFonts w:ascii="Calibri" w:hAnsi="Calibri" w:cs="Calibri"/>
                <w:color w:val="000000"/>
                <w:sz w:val="85"/>
                <w:szCs w:val="85"/>
              </w:rPr>
            </w:rPrChange>
          </w:rPr>
          <w:t xml:space="preserve">, S., </w:t>
        </w:r>
        <w:proofErr w:type="spellStart"/>
        <w:r w:rsidRPr="001D2084">
          <w:rPr>
            <w:rFonts w:ascii="Calibri" w:hAnsi="Calibri" w:cs="Calibri"/>
            <w:color w:val="000000" w:themeColor="text1"/>
            <w:u w:val="single"/>
            <w:rPrChange w:id="242" w:author="Emmett Jenkins" w:date="2019-03-01T11:37:00Z">
              <w:rPr>
                <w:rFonts w:ascii="Calibri" w:hAnsi="Calibri" w:cs="Calibri"/>
                <w:color w:val="000000"/>
                <w:sz w:val="85"/>
                <w:szCs w:val="85"/>
              </w:rPr>
            </w:rPrChange>
          </w:rPr>
          <w:t>Leighly</w:t>
        </w:r>
        <w:proofErr w:type="spellEnd"/>
        <w:r w:rsidRPr="001D2084">
          <w:rPr>
            <w:rFonts w:ascii="Calibri" w:hAnsi="Calibri" w:cs="Calibri"/>
            <w:color w:val="000000" w:themeColor="text1"/>
            <w:u w:val="single"/>
            <w:rPrChange w:id="243" w:author="Emmett Jenkins" w:date="2019-03-01T11:37:00Z">
              <w:rPr>
                <w:rFonts w:ascii="Calibri" w:hAnsi="Calibri" w:cs="Calibri"/>
                <w:color w:val="000000"/>
                <w:sz w:val="85"/>
                <w:szCs w:val="85"/>
              </w:rPr>
            </w:rPrChange>
          </w:rPr>
          <w:t xml:space="preserve">, K., Page, K., 2010, </w:t>
        </w:r>
        <w:proofErr w:type="spellStart"/>
        <w:r w:rsidRPr="001D2084">
          <w:rPr>
            <w:rFonts w:ascii="Calibri" w:hAnsi="Calibri" w:cs="Calibri"/>
            <w:color w:val="000000" w:themeColor="text1"/>
            <w:u w:val="single"/>
            <w:rPrChange w:id="244" w:author="Emmett Jenkins" w:date="2019-03-01T11:37:00Z">
              <w:rPr>
                <w:rFonts w:ascii="Calibri" w:hAnsi="Calibri" w:cs="Calibri"/>
                <w:color w:val="000000"/>
                <w:sz w:val="85"/>
                <w:szCs w:val="85"/>
              </w:rPr>
            </w:rPrChange>
          </w:rPr>
          <w:t>ApJ</w:t>
        </w:r>
        <w:proofErr w:type="spellEnd"/>
        <w:r w:rsidRPr="001D2084">
          <w:rPr>
            <w:rFonts w:ascii="Calibri" w:hAnsi="Calibri" w:cs="Calibri"/>
            <w:color w:val="000000" w:themeColor="text1"/>
            <w:u w:val="single"/>
            <w:rPrChange w:id="245" w:author="Emmett Jenkins" w:date="2019-03-01T11:37:00Z">
              <w:rPr>
                <w:rFonts w:ascii="Calibri" w:hAnsi="Calibri" w:cs="Calibri"/>
                <w:color w:val="000000"/>
                <w:sz w:val="85"/>
                <w:szCs w:val="85"/>
              </w:rPr>
            </w:rPrChange>
          </w:rPr>
          <w:t>, 187, 1</w:t>
        </w:r>
      </w:ins>
    </w:p>
    <w:p w14:paraId="1A7F97E6" w14:textId="77777777" w:rsidR="001D2084" w:rsidRPr="00FB2567" w:rsidRDefault="001D2084" w:rsidP="0017450F">
      <w:pPr>
        <w:widowControl w:val="0"/>
        <w:autoSpaceDE w:val="0"/>
        <w:autoSpaceDN w:val="0"/>
        <w:adjustRightInd w:val="0"/>
        <w:spacing w:line="940" w:lineRule="atLeast"/>
        <w:rPr>
          <w:rFonts w:ascii="Times" w:hAnsi="Times" w:cs="Calibri"/>
          <w:color w:val="000000" w:themeColor="text1"/>
        </w:rPr>
      </w:pPr>
    </w:p>
    <w:p w14:paraId="2EB342A7" w14:textId="77777777" w:rsidR="00085291" w:rsidRDefault="00085291" w:rsidP="005E6F93">
      <w:proofErr w:type="spellStart"/>
      <w:r w:rsidRPr="00FB2567">
        <w:rPr>
          <w:rFonts w:ascii="Times" w:hAnsi="Times" w:cs="Calibri"/>
          <w:color w:val="000000" w:themeColor="text1"/>
        </w:rPr>
        <w:t>Albareti</w:t>
      </w:r>
      <w:proofErr w:type="spellEnd"/>
      <w:r w:rsidRPr="00FB2567">
        <w:rPr>
          <w:rFonts w:ascii="Times" w:hAnsi="Times" w:cs="Calibri"/>
          <w:color w:val="000000" w:themeColor="text1"/>
        </w:rPr>
        <w:t xml:space="preserve"> et al., 2015,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1501.00963</w:t>
      </w:r>
      <w:r w:rsidRPr="00FB2567">
        <w:rPr>
          <w:rFonts w:ascii="Times" w:hAnsi="Times" w:cs="Times"/>
          <w:color w:val="000000" w:themeColor="text1"/>
        </w:rPr>
        <w:t xml:space="preserve"> </w:t>
      </w:r>
    </w:p>
    <w:p w14:paraId="671B00E3" w14:textId="0CFE69C2" w:rsidR="00E40F6A" w:rsidRDefault="00E40F6A" w:rsidP="005E6F93">
      <w:proofErr w:type="spellStart"/>
      <w:r>
        <w:t>Komossa</w:t>
      </w:r>
      <w:proofErr w:type="spellEnd"/>
      <w:r w:rsidR="002F46E6">
        <w:t xml:space="preserve">, S., </w:t>
      </w:r>
      <w:r>
        <w:t>Schulz</w:t>
      </w:r>
      <w:r w:rsidR="002F46E6">
        <w:t>, H., 1997, Astronomy and Astrophysics, 323, 31-46</w:t>
      </w:r>
    </w:p>
    <w:p w14:paraId="58A9E9EE" w14:textId="172BE124" w:rsidR="00E40F6A" w:rsidRDefault="0017450F" w:rsidP="005E6F93">
      <w:r>
        <w:t>Zhang, Z.T., Liang, Y.C., Hammer, F.</w:t>
      </w:r>
      <w:proofErr w:type="gramStart"/>
      <w:r>
        <w:t>,  2013</w:t>
      </w:r>
      <w:proofErr w:type="gramEnd"/>
      <w:r>
        <w:t>, MNRAS, 430, 2605-2621</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altName w:val="Calibri"/>
    <w:charset w:val="00"/>
    <w:family w:val="swiss"/>
    <w:pitch w:val="variable"/>
    <w:sig w:usb0="800001E3" w:usb1="1200FFEF" w:usb2="00040000" w:usb3="00000000" w:csb0="00000001"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C5F41"/>
    <w:multiLevelType w:val="hybridMultilevel"/>
    <w:tmpl w:val="0AAE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D5DE6"/>
    <w:multiLevelType w:val="hybridMultilevel"/>
    <w:tmpl w:val="3BB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5A330D"/>
    <w:multiLevelType w:val="hybridMultilevel"/>
    <w:tmpl w:val="91C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A86404"/>
    <w:multiLevelType w:val="hybridMultilevel"/>
    <w:tmpl w:val="8D52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D80EE2"/>
    <w:multiLevelType w:val="hybridMultilevel"/>
    <w:tmpl w:val="585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0"/>
  </w:num>
  <w:num w:numId="5">
    <w:abstractNumId w:val="11"/>
  </w:num>
  <w:num w:numId="6">
    <w:abstractNumId w:val="6"/>
  </w:num>
  <w:num w:numId="7">
    <w:abstractNumId w:val="9"/>
  </w:num>
  <w:num w:numId="8">
    <w:abstractNumId w:val="2"/>
  </w:num>
  <w:num w:numId="9">
    <w:abstractNumId w:val="8"/>
  </w:num>
  <w:num w:numId="10">
    <w:abstractNumId w:val="3"/>
  </w:num>
  <w:num w:numId="11">
    <w:abstractNumId w:val="1"/>
  </w:num>
  <w:num w:numId="12">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25CC9"/>
    <w:rsid w:val="00032C9E"/>
    <w:rsid w:val="00044315"/>
    <w:rsid w:val="00045D38"/>
    <w:rsid w:val="0004784D"/>
    <w:rsid w:val="000565BB"/>
    <w:rsid w:val="00060407"/>
    <w:rsid w:val="00075912"/>
    <w:rsid w:val="00085291"/>
    <w:rsid w:val="00085CC3"/>
    <w:rsid w:val="000A4667"/>
    <w:rsid w:val="000B3DE8"/>
    <w:rsid w:val="000D34B3"/>
    <w:rsid w:val="000E4280"/>
    <w:rsid w:val="000F3A30"/>
    <w:rsid w:val="000F4E89"/>
    <w:rsid w:val="00103572"/>
    <w:rsid w:val="00106534"/>
    <w:rsid w:val="001150E5"/>
    <w:rsid w:val="0011580B"/>
    <w:rsid w:val="00132BDC"/>
    <w:rsid w:val="001544C7"/>
    <w:rsid w:val="00160D20"/>
    <w:rsid w:val="00164647"/>
    <w:rsid w:val="0017450F"/>
    <w:rsid w:val="001749FD"/>
    <w:rsid w:val="00175F7F"/>
    <w:rsid w:val="00177D9F"/>
    <w:rsid w:val="00182FEB"/>
    <w:rsid w:val="001843A2"/>
    <w:rsid w:val="0018546B"/>
    <w:rsid w:val="00187B78"/>
    <w:rsid w:val="00194855"/>
    <w:rsid w:val="001A134D"/>
    <w:rsid w:val="001A7377"/>
    <w:rsid w:val="001B7D3E"/>
    <w:rsid w:val="001C792A"/>
    <w:rsid w:val="001D14F5"/>
    <w:rsid w:val="001D2084"/>
    <w:rsid w:val="001D2958"/>
    <w:rsid w:val="001E4245"/>
    <w:rsid w:val="001E4530"/>
    <w:rsid w:val="001E5FDB"/>
    <w:rsid w:val="001E650F"/>
    <w:rsid w:val="001F5311"/>
    <w:rsid w:val="00200155"/>
    <w:rsid w:val="002056DD"/>
    <w:rsid w:val="002106EA"/>
    <w:rsid w:val="00212293"/>
    <w:rsid w:val="00213029"/>
    <w:rsid w:val="00214491"/>
    <w:rsid w:val="00235593"/>
    <w:rsid w:val="002471C9"/>
    <w:rsid w:val="00251286"/>
    <w:rsid w:val="00265C7A"/>
    <w:rsid w:val="002764EB"/>
    <w:rsid w:val="002766A3"/>
    <w:rsid w:val="00277816"/>
    <w:rsid w:val="00281EEE"/>
    <w:rsid w:val="00296D04"/>
    <w:rsid w:val="002A3DF8"/>
    <w:rsid w:val="002C5C5C"/>
    <w:rsid w:val="002D23B9"/>
    <w:rsid w:val="002D359F"/>
    <w:rsid w:val="002D4EAF"/>
    <w:rsid w:val="002F354D"/>
    <w:rsid w:val="002F3629"/>
    <w:rsid w:val="002F46E6"/>
    <w:rsid w:val="003111FE"/>
    <w:rsid w:val="00314C10"/>
    <w:rsid w:val="00316E9B"/>
    <w:rsid w:val="0032606F"/>
    <w:rsid w:val="00333CA0"/>
    <w:rsid w:val="00337DEE"/>
    <w:rsid w:val="00370506"/>
    <w:rsid w:val="0038297B"/>
    <w:rsid w:val="003871DA"/>
    <w:rsid w:val="00392FBF"/>
    <w:rsid w:val="0039321D"/>
    <w:rsid w:val="003A116C"/>
    <w:rsid w:val="003B3E49"/>
    <w:rsid w:val="003B3E8B"/>
    <w:rsid w:val="003B7E9F"/>
    <w:rsid w:val="003C4D99"/>
    <w:rsid w:val="003C674B"/>
    <w:rsid w:val="003D4F50"/>
    <w:rsid w:val="003E16E5"/>
    <w:rsid w:val="003F3BD4"/>
    <w:rsid w:val="003F48E4"/>
    <w:rsid w:val="004101C6"/>
    <w:rsid w:val="00416022"/>
    <w:rsid w:val="00435476"/>
    <w:rsid w:val="0046620A"/>
    <w:rsid w:val="0048786E"/>
    <w:rsid w:val="004941CD"/>
    <w:rsid w:val="00494A69"/>
    <w:rsid w:val="004A7227"/>
    <w:rsid w:val="004B2119"/>
    <w:rsid w:val="004B3DE7"/>
    <w:rsid w:val="004B4A9B"/>
    <w:rsid w:val="004D5659"/>
    <w:rsid w:val="004D5E95"/>
    <w:rsid w:val="004E30CE"/>
    <w:rsid w:val="004F0485"/>
    <w:rsid w:val="004F5C5C"/>
    <w:rsid w:val="0050187D"/>
    <w:rsid w:val="00520286"/>
    <w:rsid w:val="005470F4"/>
    <w:rsid w:val="00550ADA"/>
    <w:rsid w:val="00551C58"/>
    <w:rsid w:val="0055623F"/>
    <w:rsid w:val="00560779"/>
    <w:rsid w:val="005619B3"/>
    <w:rsid w:val="00571907"/>
    <w:rsid w:val="005852A6"/>
    <w:rsid w:val="00590482"/>
    <w:rsid w:val="005A55B2"/>
    <w:rsid w:val="005B34CD"/>
    <w:rsid w:val="005D18E7"/>
    <w:rsid w:val="005D25FF"/>
    <w:rsid w:val="005D3B5F"/>
    <w:rsid w:val="005E6F93"/>
    <w:rsid w:val="005F3DDB"/>
    <w:rsid w:val="006072E8"/>
    <w:rsid w:val="00656F9D"/>
    <w:rsid w:val="006767E7"/>
    <w:rsid w:val="006774CF"/>
    <w:rsid w:val="00680F1C"/>
    <w:rsid w:val="00681B96"/>
    <w:rsid w:val="006A37C6"/>
    <w:rsid w:val="006B0A23"/>
    <w:rsid w:val="006C1684"/>
    <w:rsid w:val="006C687B"/>
    <w:rsid w:val="006D4A0B"/>
    <w:rsid w:val="006E64FD"/>
    <w:rsid w:val="006F72C3"/>
    <w:rsid w:val="00703B8C"/>
    <w:rsid w:val="00704110"/>
    <w:rsid w:val="007122A4"/>
    <w:rsid w:val="00716059"/>
    <w:rsid w:val="00743255"/>
    <w:rsid w:val="00747478"/>
    <w:rsid w:val="00750157"/>
    <w:rsid w:val="00756DCE"/>
    <w:rsid w:val="0076000D"/>
    <w:rsid w:val="00785CCE"/>
    <w:rsid w:val="00794AE2"/>
    <w:rsid w:val="007A2D50"/>
    <w:rsid w:val="007A4C58"/>
    <w:rsid w:val="007B2B64"/>
    <w:rsid w:val="007C2537"/>
    <w:rsid w:val="007C6C45"/>
    <w:rsid w:val="007E2B10"/>
    <w:rsid w:val="00825396"/>
    <w:rsid w:val="00856799"/>
    <w:rsid w:val="0086427B"/>
    <w:rsid w:val="0087517E"/>
    <w:rsid w:val="008773A9"/>
    <w:rsid w:val="0088120E"/>
    <w:rsid w:val="00881A6B"/>
    <w:rsid w:val="0089788D"/>
    <w:rsid w:val="008A40AC"/>
    <w:rsid w:val="008B10DC"/>
    <w:rsid w:val="008D460C"/>
    <w:rsid w:val="008E0667"/>
    <w:rsid w:val="008E38B3"/>
    <w:rsid w:val="008F1094"/>
    <w:rsid w:val="008F5D2E"/>
    <w:rsid w:val="008F6511"/>
    <w:rsid w:val="008F7C72"/>
    <w:rsid w:val="009071CC"/>
    <w:rsid w:val="0090781D"/>
    <w:rsid w:val="00907B7F"/>
    <w:rsid w:val="00925A33"/>
    <w:rsid w:val="009410A0"/>
    <w:rsid w:val="00955FB7"/>
    <w:rsid w:val="00966CE0"/>
    <w:rsid w:val="00970490"/>
    <w:rsid w:val="00974528"/>
    <w:rsid w:val="00974988"/>
    <w:rsid w:val="00987498"/>
    <w:rsid w:val="00990FAB"/>
    <w:rsid w:val="009A2868"/>
    <w:rsid w:val="009A66AC"/>
    <w:rsid w:val="009A70E9"/>
    <w:rsid w:val="009B7421"/>
    <w:rsid w:val="009C64AF"/>
    <w:rsid w:val="009C6C65"/>
    <w:rsid w:val="009E19F6"/>
    <w:rsid w:val="00A174BB"/>
    <w:rsid w:val="00A36083"/>
    <w:rsid w:val="00A536CD"/>
    <w:rsid w:val="00A61AFF"/>
    <w:rsid w:val="00A633AE"/>
    <w:rsid w:val="00A64ED0"/>
    <w:rsid w:val="00A71215"/>
    <w:rsid w:val="00A7380D"/>
    <w:rsid w:val="00A74122"/>
    <w:rsid w:val="00A768DA"/>
    <w:rsid w:val="00A878A5"/>
    <w:rsid w:val="00A906FF"/>
    <w:rsid w:val="00A976A2"/>
    <w:rsid w:val="00AB4BA4"/>
    <w:rsid w:val="00AB66D3"/>
    <w:rsid w:val="00AF488E"/>
    <w:rsid w:val="00AF6A09"/>
    <w:rsid w:val="00B07AFB"/>
    <w:rsid w:val="00B11D16"/>
    <w:rsid w:val="00B16B80"/>
    <w:rsid w:val="00B172D9"/>
    <w:rsid w:val="00B178DB"/>
    <w:rsid w:val="00B26FE6"/>
    <w:rsid w:val="00B312A8"/>
    <w:rsid w:val="00B32E01"/>
    <w:rsid w:val="00B43DE2"/>
    <w:rsid w:val="00B45BD8"/>
    <w:rsid w:val="00B52724"/>
    <w:rsid w:val="00B57EDF"/>
    <w:rsid w:val="00B639AD"/>
    <w:rsid w:val="00B66069"/>
    <w:rsid w:val="00B73A95"/>
    <w:rsid w:val="00B80B4C"/>
    <w:rsid w:val="00B822A9"/>
    <w:rsid w:val="00B940CF"/>
    <w:rsid w:val="00BA4AF3"/>
    <w:rsid w:val="00BC0C7E"/>
    <w:rsid w:val="00BC320B"/>
    <w:rsid w:val="00BD0D4D"/>
    <w:rsid w:val="00BD252E"/>
    <w:rsid w:val="00BD7B2B"/>
    <w:rsid w:val="00BE0853"/>
    <w:rsid w:val="00BF0C7A"/>
    <w:rsid w:val="00BF33AD"/>
    <w:rsid w:val="00C01B94"/>
    <w:rsid w:val="00C079EA"/>
    <w:rsid w:val="00C121D6"/>
    <w:rsid w:val="00C15CE1"/>
    <w:rsid w:val="00C227CA"/>
    <w:rsid w:val="00C252C8"/>
    <w:rsid w:val="00C26980"/>
    <w:rsid w:val="00C35121"/>
    <w:rsid w:val="00C47A71"/>
    <w:rsid w:val="00C60431"/>
    <w:rsid w:val="00C62A09"/>
    <w:rsid w:val="00C6459F"/>
    <w:rsid w:val="00CA0250"/>
    <w:rsid w:val="00CA3F7D"/>
    <w:rsid w:val="00CA5EC0"/>
    <w:rsid w:val="00CB4EE1"/>
    <w:rsid w:val="00CB513A"/>
    <w:rsid w:val="00CC0380"/>
    <w:rsid w:val="00CD3E7C"/>
    <w:rsid w:val="00D00C0E"/>
    <w:rsid w:val="00D040E2"/>
    <w:rsid w:val="00D043DF"/>
    <w:rsid w:val="00D111BB"/>
    <w:rsid w:val="00D11D9F"/>
    <w:rsid w:val="00D2365A"/>
    <w:rsid w:val="00D27A6C"/>
    <w:rsid w:val="00D46175"/>
    <w:rsid w:val="00D55DE9"/>
    <w:rsid w:val="00D77F23"/>
    <w:rsid w:val="00D95B76"/>
    <w:rsid w:val="00D9767F"/>
    <w:rsid w:val="00DA2DD4"/>
    <w:rsid w:val="00DB796D"/>
    <w:rsid w:val="00DC434F"/>
    <w:rsid w:val="00DC4D5A"/>
    <w:rsid w:val="00DC5E6F"/>
    <w:rsid w:val="00DC71DE"/>
    <w:rsid w:val="00DD28B6"/>
    <w:rsid w:val="00DD3121"/>
    <w:rsid w:val="00DD4ABA"/>
    <w:rsid w:val="00DD615B"/>
    <w:rsid w:val="00DD627D"/>
    <w:rsid w:val="00DD767F"/>
    <w:rsid w:val="00DE3277"/>
    <w:rsid w:val="00DE41C1"/>
    <w:rsid w:val="00DF7249"/>
    <w:rsid w:val="00E0032B"/>
    <w:rsid w:val="00E3708C"/>
    <w:rsid w:val="00E40B88"/>
    <w:rsid w:val="00E40F6A"/>
    <w:rsid w:val="00E42373"/>
    <w:rsid w:val="00E51DCA"/>
    <w:rsid w:val="00E617B3"/>
    <w:rsid w:val="00E646DD"/>
    <w:rsid w:val="00E7105B"/>
    <w:rsid w:val="00E72486"/>
    <w:rsid w:val="00E74BF5"/>
    <w:rsid w:val="00E77FFE"/>
    <w:rsid w:val="00E80B9F"/>
    <w:rsid w:val="00E81172"/>
    <w:rsid w:val="00E87998"/>
    <w:rsid w:val="00E925A9"/>
    <w:rsid w:val="00E9625C"/>
    <w:rsid w:val="00EA2DED"/>
    <w:rsid w:val="00EA45A6"/>
    <w:rsid w:val="00EA4DF8"/>
    <w:rsid w:val="00EC6617"/>
    <w:rsid w:val="00EC7D6D"/>
    <w:rsid w:val="00EE5DCA"/>
    <w:rsid w:val="00EE6134"/>
    <w:rsid w:val="00EF29B1"/>
    <w:rsid w:val="00F14298"/>
    <w:rsid w:val="00F17F99"/>
    <w:rsid w:val="00F2630D"/>
    <w:rsid w:val="00F41D72"/>
    <w:rsid w:val="00F52A0E"/>
    <w:rsid w:val="00F67EC0"/>
    <w:rsid w:val="00F849BF"/>
    <w:rsid w:val="00F94250"/>
    <w:rsid w:val="00FB1B2D"/>
    <w:rsid w:val="00FB2567"/>
    <w:rsid w:val="00FD5B9F"/>
    <w:rsid w:val="00FE0C4F"/>
    <w:rsid w:val="00FE0EC4"/>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 w:type="character" w:styleId="PlaceholderText">
    <w:name w:val="Placeholder Text"/>
    <w:basedOn w:val="DefaultParagraphFont"/>
    <w:uiPriority w:val="99"/>
    <w:semiHidden/>
    <w:rsid w:val="001D20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3540">
      <w:bodyDiv w:val="1"/>
      <w:marLeft w:val="0"/>
      <w:marRight w:val="0"/>
      <w:marTop w:val="0"/>
      <w:marBottom w:val="0"/>
      <w:divBdr>
        <w:top w:val="none" w:sz="0" w:space="0" w:color="auto"/>
        <w:left w:val="none" w:sz="0" w:space="0" w:color="auto"/>
        <w:bottom w:val="none" w:sz="0" w:space="0" w:color="auto"/>
        <w:right w:val="none" w:sz="0" w:space="0" w:color="auto"/>
      </w:divBdr>
    </w:div>
    <w:div w:id="529806327">
      <w:bodyDiv w:val="1"/>
      <w:marLeft w:val="0"/>
      <w:marRight w:val="0"/>
      <w:marTop w:val="0"/>
      <w:marBottom w:val="0"/>
      <w:divBdr>
        <w:top w:val="none" w:sz="0" w:space="0" w:color="auto"/>
        <w:left w:val="none" w:sz="0" w:space="0" w:color="auto"/>
        <w:bottom w:val="none" w:sz="0" w:space="0" w:color="auto"/>
        <w:right w:val="none" w:sz="0" w:space="0" w:color="auto"/>
      </w:divBdr>
    </w:div>
    <w:div w:id="741566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3366</Words>
  <Characters>19189</Characters>
  <Application>Microsoft Macintosh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2</cp:revision>
  <dcterms:created xsi:type="dcterms:W3CDTF">2019-03-01T17:28:00Z</dcterms:created>
  <dcterms:modified xsi:type="dcterms:W3CDTF">2019-03-01T17:28:00Z</dcterms:modified>
</cp:coreProperties>
</file>