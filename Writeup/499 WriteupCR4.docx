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785E68BC"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r w:rsidR="001D14F5">
        <w:t xml:space="preserve"> </w:t>
      </w:r>
      <w:ins w:id="0" w:author="Chris Richardson" w:date="2019-02-07T15:13:00Z">
        <w:r w:rsidR="001D14F5">
          <w:t>[NEED TO MENTION SOMETHING ABOUT THE CONNECTION TO HIGH TE HERE]</w:t>
        </w:r>
      </w:ins>
    </w:p>
    <w:p w14:paraId="51AAB19F" w14:textId="5F10278C" w:rsidR="00FE0EC4"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ins w:id="1" w:author="Emmett Jenkins" w:date="2019-02-15T12:54:00Z">
        <w:r w:rsidR="00A71215">
          <w:t xml:space="preserve">Their log[O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A71215">
          <w:t xml:space="preserve"> plot</w:t>
        </w:r>
      </w:ins>
      <w:commentRangeStart w:id="2"/>
      <w:del w:id="3" w:author="Emmett Jenkins" w:date="2019-02-15T12:54:00Z">
        <w:r w:rsidR="008773A9" w:rsidDel="00A71215">
          <w:delText>Figure 2c</w:delText>
        </w:r>
      </w:del>
      <w:r w:rsidR="008773A9">
        <w:t xml:space="preserve"> shows shock models </w:t>
      </w:r>
      <w:r w:rsidR="00FE0C4F">
        <w:t xml:space="preserve">with a velocity &lt; 500 km </w:t>
      </w:r>
      <w:r w:rsidR="00FE0C4F" w:rsidRPr="00FE0C4F">
        <w:t>s</w:t>
      </w:r>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r w:rsidR="008773A9" w:rsidRPr="00FE0C4F">
        <w:t xml:space="preserve">without </w:t>
      </w:r>
      <w:r w:rsidR="008773A9">
        <w:t>a precursor have log</w:t>
      </w:r>
      <w:ins w:id="4" w:author="Chris Richardson" w:date="2019-02-07T21:02:00Z">
        <w:r w:rsidR="008D460C">
          <w:t xml:space="preserve"> </w:t>
        </w:r>
      </w:ins>
      <w:r w:rsidR="008773A9">
        <w:t>[O</w:t>
      </w:r>
      <w:ins w:id="5" w:author="Chris Richardson" w:date="2019-02-07T20:55:00Z">
        <w:r w:rsidR="005D25FF">
          <w:t xml:space="preserve"> </w:t>
        </w:r>
      </w:ins>
      <w:r w:rsidR="008773A9">
        <w:t>I]</w:t>
      </w:r>
      <w:ins w:id="6" w:author="Chris Richardson" w:date="2019-02-07T21:02:00Z">
        <w:r w:rsidR="008D460C">
          <w:t xml:space="preserve"> </w:t>
        </w:r>
        <w:r w:rsidR="008D460C">
          <w:sym w:font="Symbol" w:char="F06C"/>
        </w:r>
      </w:ins>
      <w:r w:rsidR="008773A9">
        <w:t>6300/H</w:t>
      </w:r>
      <w:r w:rsidR="008773A9">
        <w:sym w:font="Symbol" w:char="F061"/>
      </w:r>
      <w:r w:rsidR="008773A9">
        <w:t xml:space="preserve"> &gt; -1.0, and a range of log[O</w:t>
      </w:r>
      <w:ins w:id="7" w:author="Chris Richardson" w:date="2019-02-07T20:55:00Z">
        <w:r w:rsidR="005D25FF">
          <w:t xml:space="preserve"> </w:t>
        </w:r>
      </w:ins>
      <w:r w:rsidR="008773A9">
        <w:t>III]</w:t>
      </w:r>
      <w:ins w:id="8" w:author="Chris Richardson" w:date="2019-02-07T21:02:00Z">
        <w:r w:rsidR="008D460C">
          <w:t xml:space="preserve"> </w:t>
        </w:r>
        <w:r w:rsidR="008D460C">
          <w:sym w:font="Symbol" w:char="F06C"/>
        </w:r>
      </w:ins>
      <w:r w:rsidR="008773A9">
        <w:t>5007/H</w:t>
      </w:r>
      <w:r w:rsidR="008773A9">
        <w:sym w:font="Symbol" w:char="F062"/>
      </w:r>
      <w:r w:rsidR="008773A9">
        <w:t xml:space="preserve"> between </w:t>
      </w:r>
      <w:r w:rsidR="00FE0C4F">
        <w:t>0.25 and -0.25, meaning though these lower velocity shocks produce high electron temperature</w:t>
      </w:r>
      <w:r w:rsidR="00C227CA">
        <w:t xml:space="preserve"> (high enough to reach out hottest data points, but what’s the actual </w:t>
      </w:r>
      <w:proofErr w:type="spellStart"/>
      <w:r w:rsidR="00C227CA">
        <w:t>Te</w:t>
      </w:r>
      <w:proofErr w:type="spellEnd"/>
      <w:r w:rsidR="00C227CA">
        <w:t>?)</w:t>
      </w:r>
      <w:r w:rsidR="00FE0C4F">
        <w:t>, these models fall inside the LINER category on diagnostic diagrams. This result is not surprising, because as we have mentioned, LINERs are shocked AGN.</w:t>
      </w:r>
      <w:commentRangeEnd w:id="2"/>
      <w:r w:rsidR="002106EA">
        <w:rPr>
          <w:rStyle w:val="CommentReference"/>
        </w:rPr>
        <w:commentReference w:id="2"/>
      </w:r>
      <w:ins w:id="9" w:author="Emmett Jenkins" w:date="2019-02-15T12:54:00Z">
        <w:r w:rsidR="00A71215">
          <w:t xml:space="preserve"> (What else should I add/remove/change here?)</w:t>
        </w:r>
      </w:ins>
    </w:p>
    <w:p w14:paraId="01B47BE4" w14:textId="08BF180D" w:rsidR="00187B78" w:rsidRDefault="00187B78" w:rsidP="0088120E"/>
    <w:p w14:paraId="79A3FD1F" w14:textId="6D9A9A66" w:rsidR="00DC434F" w:rsidRDefault="000565BB" w:rsidP="00FB2567">
      <w:pPr>
        <w:pStyle w:val="ListParagraph"/>
        <w:numPr>
          <w:ilvl w:val="0"/>
          <w:numId w:val="4"/>
        </w:numPr>
      </w:pPr>
      <w:r>
        <w:t>5007/4959 = 3/1 so use this to calculate electron temperature from the plots</w:t>
      </w:r>
    </w:p>
    <w:p w14:paraId="36284E28" w14:textId="0F1EE698" w:rsidR="000565BB" w:rsidRDefault="000565BB" w:rsidP="00FB2567">
      <w:pPr>
        <w:pStyle w:val="ListParagraph"/>
        <w:numPr>
          <w:ilvl w:val="0"/>
          <w:numId w:val="4"/>
        </w:numPr>
      </w:pPr>
      <w:r>
        <w:t>Assume a density of 10^3 and based off those ratios, these give you XXX electron temperature etc. cite O&amp;F</w:t>
      </w:r>
    </w:p>
    <w:p w14:paraId="6D690975" w14:textId="600073F0" w:rsidR="00CC0380" w:rsidRDefault="00212293" w:rsidP="00CC0380">
      <w:r>
        <w:t xml:space="preserve">Though this shock heating provides high electron temperatures, nearly all of these shock heated galaxies </w:t>
      </w:r>
      <w:r w:rsidR="002106EA">
        <w:t>led to</w:t>
      </w:r>
      <w:r>
        <w:t xml:space="preserve"> </w:t>
      </w:r>
      <w:r w:rsidR="002106EA">
        <w:t xml:space="preserve">a </w:t>
      </w:r>
      <w:r>
        <w:t>LINER</w:t>
      </w:r>
      <w:r w:rsidR="002106EA">
        <w:t xml:space="preserve"> (</w:t>
      </w:r>
      <w:r>
        <w:t>low ionization narrow emission line regions</w:t>
      </w:r>
      <w:r w:rsidR="002106EA">
        <w:t>) classification due to strong neutral line emission</w:t>
      </w:r>
      <w:r>
        <w:t xml:space="preserve">. </w:t>
      </w:r>
      <w:r w:rsidR="006D4A0B">
        <w:t xml:space="preserve">Many </w:t>
      </w:r>
      <w:r>
        <w:t>LINERs</w:t>
      </w:r>
      <w:r w:rsidR="006D4A0B">
        <w:t xml:space="preserve"> are thought to be</w:t>
      </w:r>
      <w:r>
        <w:t xml:space="preserve"> shock heated AGN, but these results do not provide an explanation for the high temperature </w:t>
      </w:r>
      <w:r w:rsidR="00A906FF">
        <w:t xml:space="preserve">photoionized </w:t>
      </w:r>
      <w:r>
        <w:t>AGN</w:t>
      </w:r>
      <w:r w:rsidR="006D4A0B">
        <w:t xml:space="preserve"> classified as </w:t>
      </w:r>
      <w:proofErr w:type="spellStart"/>
      <w:r w:rsidR="006D4A0B">
        <w:t>Seyferts</w:t>
      </w:r>
      <w:proofErr w:type="spellEnd"/>
      <w:r>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3A8B4FC7"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They also touch</w:t>
      </w:r>
      <w:r w:rsidR="008F5D2E">
        <w:t>ed</w:t>
      </w:r>
      <w:r>
        <w:t xml:space="preserve">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w:t>
      </w:r>
      <w:r w:rsidR="002F3629">
        <w:lastRenderedPageBreak/>
        <w:t xml:space="preserve">if we observe high electron temperature and low metallicity from </w:t>
      </w:r>
      <w:r w:rsidR="002471C9">
        <w:t>an</w:t>
      </w:r>
      <w:r w:rsidR="002F3629">
        <w:t xml:space="preserve"> NLR, it is likely that the 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4F47ED47" w14:textId="24D7FA9D" w:rsidR="00B73A95" w:rsidRDefault="00B73A95" w:rsidP="00FB2567">
      <w:pPr>
        <w:ind w:firstLine="360"/>
      </w:pPr>
      <w:r>
        <w:t xml:space="preserve">[[[Turbulence shows interesting results because it gives high </w:t>
      </w:r>
      <w:proofErr w:type="spellStart"/>
      <w:proofErr w:type="gramStart"/>
      <w:r>
        <w:t>Te</w:t>
      </w:r>
      <w:proofErr w:type="spellEnd"/>
      <w:r>
        <w:t>, but</w:t>
      </w:r>
      <w:proofErr w:type="gramEnd"/>
      <w:r>
        <w:t xml:space="preserve"> puts the grids in the LINER category. This could be a result of turbulence being present in some clouds of an AGN NLR and causing high [OIII]4363 observations and LINER characteristics, though the turbulence doesn’t permeate through the entire NLR.]]]]</w:t>
      </w:r>
      <w:r w:rsidR="00F14298">
        <w:t xml:space="preserve"> Should this go in discussion/future work?</w:t>
      </w:r>
      <w:ins w:id="10" w:author="Chris Richardson" w:date="2019-02-07T21:05:00Z">
        <w:r w:rsidR="009071CC">
          <w:t xml:space="preserve"> [BETTER TO PUT THIS IN FUTURE WORK]</w:t>
        </w:r>
      </w:ins>
    </w:p>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5F6E322B" w:rsidR="002764EB" w:rsidRDefault="002764EB" w:rsidP="005E6F93">
      <w:r>
        <w:t>---------------------------------------------------------</w:t>
      </w:r>
    </w:p>
    <w:p w14:paraId="21877337" w14:textId="4AA788A4" w:rsidR="002764EB" w:rsidRDefault="002764EB" w:rsidP="005E6F93">
      <w:r>
        <w:t>EVERYTHING BELOW THIS LINE IS METHODS]</w:t>
      </w:r>
    </w:p>
    <w:p w14:paraId="331470F7" w14:textId="3F658DF7" w:rsidR="002764EB" w:rsidRDefault="002764EB" w:rsidP="005E6F93">
      <w:r>
        <w:t>---------------------------------------------------------</w:t>
      </w:r>
    </w:p>
    <w:p w14:paraId="277A744E" w14:textId="77777777" w:rsidR="002764EB" w:rsidRDefault="002764EB" w:rsidP="005E6F93"/>
    <w:p w14:paraId="301A9C70" w14:textId="51EB63EA" w:rsidR="002764EB" w:rsidRDefault="00281EEE" w:rsidP="005E6F93">
      <w:r>
        <w:t>Our research focuses on this temperature problem in narrow line region (NLR) emitting Active Galactic Nuclei (AGN) [move farther down]</w:t>
      </w:r>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w:t>
      </w:r>
      <w:proofErr w:type="gramStart"/>
      <w:r>
        <w:t>log[</w:t>
      </w:r>
      <w:proofErr w:type="gramEnd"/>
      <w:r>
        <w:t>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proofErr w:type="gramStart"/>
      <w:r w:rsidR="005470F4">
        <w:t>log[</w:t>
      </w:r>
      <w:proofErr w:type="gramEnd"/>
      <w:r w:rsidR="005470F4">
        <w:t>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w:t>
      </w:r>
      <w:proofErr w:type="gramStart"/>
      <w:r w:rsidR="005470F4">
        <w:t>log[</w:t>
      </w:r>
      <w:proofErr w:type="gramEnd"/>
      <w:r w:rsidR="005470F4">
        <w:t>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Default="00CA0250" w:rsidP="00CA0250">
      <w:pPr>
        <w:rPr>
          <w:ins w:id="11" w:author="Emmett Jenkins" w:date="2019-02-15T10:37:00Z"/>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19D2CDD4" w14:textId="77777777" w:rsidR="005852A6" w:rsidRDefault="005852A6" w:rsidP="00CA0250">
      <w:pPr>
        <w:rPr>
          <w:ins w:id="12" w:author="Emmett Jenkins" w:date="2019-02-15T12:30:00Z"/>
          <w:rFonts w:ascii="Times New Roman" w:eastAsia="Times New Roman" w:hAnsi="Times New Roman" w:cs="Times New Roman"/>
        </w:rPr>
      </w:pPr>
    </w:p>
    <w:p w14:paraId="0BA25BCD" w14:textId="5B9BC228" w:rsidR="00E3708C" w:rsidRDefault="00AF488E" w:rsidP="00CA0250">
      <w:pPr>
        <w:rPr>
          <w:ins w:id="13" w:author="Emmett Jenkins" w:date="2019-02-15T12:34:00Z"/>
          <w:rFonts w:ascii="Times New Roman" w:eastAsia="Times New Roman" w:hAnsi="Times New Roman" w:cs="Times New Roman"/>
          <w:b/>
        </w:rPr>
      </w:pPr>
      <w:ins w:id="14" w:author="Emmett Jenkins" w:date="2019-02-15T12:34:00Z">
        <w:del w:id="15" w:author="Chris Richardson" w:date="2019-02-15T13:31:00Z">
          <w:r w:rsidDel="001E650F">
            <w:rPr>
              <w:rFonts w:ascii="Times New Roman" w:eastAsia="Times New Roman" w:hAnsi="Times New Roman" w:cs="Times New Roman"/>
              <w:b/>
            </w:rPr>
            <w:delText>Introduction</w:delText>
          </w:r>
        </w:del>
      </w:ins>
      <w:ins w:id="16" w:author="Chris Richardson" w:date="2019-02-15T13:31:00Z">
        <w:r w:rsidR="001E650F">
          <w:rPr>
            <w:rFonts w:ascii="Times New Roman" w:eastAsia="Times New Roman" w:hAnsi="Times New Roman" w:cs="Times New Roman"/>
            <w:b/>
          </w:rPr>
          <w:t>3. Modeling the Narrow Line Region</w:t>
        </w:r>
      </w:ins>
    </w:p>
    <w:p w14:paraId="67BF363F" w14:textId="77777777" w:rsidR="00AF488E" w:rsidRDefault="00AF488E" w:rsidP="00CA0250">
      <w:pPr>
        <w:rPr>
          <w:ins w:id="17" w:author="Emmett Jenkins" w:date="2019-02-15T12:34:00Z"/>
          <w:rFonts w:ascii="Times New Roman" w:eastAsia="Times New Roman" w:hAnsi="Times New Roman" w:cs="Times New Roman"/>
          <w:b/>
        </w:rPr>
      </w:pPr>
    </w:p>
    <w:p w14:paraId="114C7FCF" w14:textId="20F27F1A" w:rsidR="00AF488E" w:rsidRDefault="00AF488E" w:rsidP="00CA0250">
      <w:pPr>
        <w:rPr>
          <w:ins w:id="18" w:author="Emmett Jenkins" w:date="2019-02-15T12:42:00Z"/>
          <w:rFonts w:ascii="Times New Roman" w:eastAsia="Times New Roman" w:hAnsi="Times New Roman" w:cs="Times New Roman"/>
        </w:rPr>
      </w:pPr>
      <w:ins w:id="19" w:author="Emmett Jenkins" w:date="2019-02-15T12:34:00Z">
        <w:r>
          <w:rPr>
            <w:rFonts w:ascii="Times New Roman" w:eastAsia="Times New Roman" w:hAnsi="Times New Roman" w:cs="Times New Roman"/>
          </w:rPr>
          <w:tab/>
        </w:r>
      </w:ins>
      <w:ins w:id="20" w:author="Chris Richardson" w:date="2019-02-15T13:32:00Z">
        <w:r w:rsidR="00296D04">
          <w:rPr>
            <w:rFonts w:ascii="Times New Roman" w:eastAsia="Times New Roman" w:hAnsi="Times New Roman" w:cs="Times New Roman"/>
          </w:rPr>
          <w:t>We conduct our modeling [USE THIS LAN</w:t>
        </w:r>
      </w:ins>
      <w:ins w:id="21" w:author="Chris Richardson" w:date="2019-02-15T13:33:00Z">
        <w:r w:rsidR="00296D04">
          <w:rPr>
            <w:rFonts w:ascii="Times New Roman" w:eastAsia="Times New Roman" w:hAnsi="Times New Roman" w:cs="Times New Roman"/>
          </w:rPr>
          <w:t xml:space="preserve">GUAGE HERE AND THROUGHOUT] </w:t>
        </w:r>
      </w:ins>
      <w:ins w:id="22" w:author="Emmett Jenkins" w:date="2019-02-15T12:34:00Z">
        <w:del w:id="23" w:author="Chris Richardson" w:date="2019-02-15T13:32:00Z">
          <w:r w:rsidDel="00296D04">
            <w:rPr>
              <w:rFonts w:ascii="Times New Roman" w:eastAsia="Times New Roman" w:hAnsi="Times New Roman" w:cs="Times New Roman"/>
            </w:rPr>
            <w:delText xml:space="preserve">Our models were conducted </w:delText>
          </w:r>
        </w:del>
        <w:r>
          <w:rPr>
            <w:rFonts w:ascii="Times New Roman" w:eastAsia="Times New Roman" w:hAnsi="Times New Roman" w:cs="Times New Roman"/>
          </w:rPr>
          <w:t xml:space="preserve">with CLOUDY version 13.03 (citation). CLOUDY takes physical conditions of a cloud, such as hydrogen density, ionization parameter and metallicity, and outputs an emission line spectrum </w:t>
        </w:r>
      </w:ins>
      <w:ins w:id="24" w:author="Emmett Jenkins" w:date="2019-02-15T12:35:00Z">
        <w:r>
          <w:rPr>
            <w:rFonts w:ascii="Times New Roman" w:eastAsia="Times New Roman" w:hAnsi="Times New Roman" w:cs="Times New Roman"/>
          </w:rPr>
          <w:t>from</w:t>
        </w:r>
      </w:ins>
      <w:ins w:id="25" w:author="Emmett Jenkins" w:date="2019-02-15T12:34:00Z">
        <w:r>
          <w:rPr>
            <w:rFonts w:ascii="Times New Roman" w:eastAsia="Times New Roman" w:hAnsi="Times New Roman" w:cs="Times New Roman"/>
          </w:rPr>
          <w:t xml:space="preserve"> </w:t>
        </w:r>
      </w:ins>
      <w:ins w:id="26" w:author="Emmett Jenkins" w:date="2019-02-15T12:35:00Z">
        <w:r>
          <w:rPr>
            <w:rFonts w:ascii="Times New Roman" w:eastAsia="Times New Roman" w:hAnsi="Times New Roman" w:cs="Times New Roman"/>
          </w:rPr>
          <w:t>a cloud with such characteristics</w:t>
        </w:r>
      </w:ins>
      <w:ins w:id="27" w:author="Chris Richardson" w:date="2019-02-15T13:34:00Z">
        <w:r w:rsidR="00F2630D">
          <w:rPr>
            <w:rFonts w:ascii="Times New Roman" w:eastAsia="Times New Roman" w:hAnsi="Times New Roman" w:cs="Times New Roman"/>
          </w:rPr>
          <w:t xml:space="preserve"> [THIS IS MENTIONED </w:t>
        </w:r>
      </w:ins>
      <w:ins w:id="28" w:author="Chris Richardson" w:date="2019-02-15T13:35:00Z">
        <w:r w:rsidR="00F2630D">
          <w:rPr>
            <w:rFonts w:ascii="Times New Roman" w:eastAsia="Times New Roman" w:hAnsi="Times New Roman" w:cs="Times New Roman"/>
          </w:rPr>
          <w:t>IN THE INTRODUCTION, JUST JUMP RIGHT INTO IT]</w:t>
        </w:r>
      </w:ins>
      <w:ins w:id="29" w:author="Emmett Jenkins" w:date="2019-02-15T12:35:00Z">
        <w:r>
          <w:rPr>
            <w:rFonts w:ascii="Times New Roman" w:eastAsia="Times New Roman" w:hAnsi="Times New Roman" w:cs="Times New Roman"/>
          </w:rPr>
          <w:t xml:space="preserve">. </w:t>
        </w:r>
      </w:ins>
      <w:ins w:id="30" w:author="Emmett Jenkins" w:date="2019-02-15T12:36:00Z">
        <w:r>
          <w:rPr>
            <w:rFonts w:ascii="Times New Roman" w:eastAsia="Times New Roman" w:hAnsi="Times New Roman" w:cs="Times New Roman"/>
          </w:rPr>
          <w:t>We assume reasonable values</w:t>
        </w:r>
      </w:ins>
      <w:ins w:id="31" w:author="Chris Richardson" w:date="2019-02-15T13:35:00Z">
        <w:r w:rsidR="00F2630D">
          <w:rPr>
            <w:rFonts w:ascii="Times New Roman" w:eastAsia="Times New Roman" w:hAnsi="Times New Roman" w:cs="Times New Roman"/>
          </w:rPr>
          <w:t xml:space="preserve"> [REASONABLE IN WHAT WAY?]</w:t>
        </w:r>
      </w:ins>
      <w:ins w:id="32" w:author="Emmett Jenkins" w:date="2019-02-15T12:36:00Z">
        <w:r>
          <w:rPr>
            <w:rFonts w:ascii="Times New Roman" w:eastAsia="Times New Roman" w:hAnsi="Times New Roman" w:cs="Times New Roman"/>
          </w:rPr>
          <w:t xml:space="preserve"> for the AGN temperature</w:t>
        </w:r>
      </w:ins>
      <w:ins w:id="33" w:author="Chris Richardson" w:date="2019-02-15T13:38:00Z">
        <w:r w:rsidR="00314C10">
          <w:rPr>
            <w:rFonts w:ascii="Times New Roman" w:eastAsia="Times New Roman" w:hAnsi="Times New Roman" w:cs="Times New Roman"/>
          </w:rPr>
          <w:t xml:space="preserve"> </w:t>
        </w:r>
      </w:ins>
      <w:ins w:id="34" w:author="Chris Richardson" w:date="2019-02-15T13:39:00Z">
        <w:r w:rsidR="00314C10">
          <w:rPr>
            <w:rFonts w:ascii="Times New Roman" w:eastAsia="Times New Roman" w:hAnsi="Times New Roman" w:cs="Times New Roman"/>
          </w:rPr>
          <w:t>[</w:t>
        </w:r>
      </w:ins>
      <w:ins w:id="35" w:author="Chris Richardson" w:date="2019-02-15T13:42:00Z">
        <w:r w:rsidR="00D95B76">
          <w:rPr>
            <w:rFonts w:ascii="Times New Roman" w:eastAsia="Times New Roman" w:hAnsi="Times New Roman" w:cs="Times New Roman"/>
          </w:rPr>
          <w:t xml:space="preserve">WHAT </w:t>
        </w:r>
      </w:ins>
      <w:ins w:id="36" w:author="Chris Richardson" w:date="2019-02-15T13:40:00Z">
        <w:r w:rsidR="00D95B76">
          <w:rPr>
            <w:rFonts w:ascii="Times New Roman" w:eastAsia="Times New Roman" w:hAnsi="Times New Roman" w:cs="Times New Roman"/>
          </w:rPr>
          <w:t xml:space="preserve">IS THE TEMPERATURE </w:t>
        </w:r>
      </w:ins>
      <w:ins w:id="37" w:author="Chris Richardson" w:date="2019-02-15T13:42:00Z">
        <w:r w:rsidR="00D95B76">
          <w:rPr>
            <w:rFonts w:ascii="Times New Roman" w:eastAsia="Times New Roman" w:hAnsi="Times New Roman" w:cs="Times New Roman"/>
          </w:rPr>
          <w:t>REFERRING TO?]</w:t>
        </w:r>
      </w:ins>
      <w:ins w:id="38" w:author="Emmett Jenkins" w:date="2019-02-15T12:36:00Z">
        <w:r>
          <w:rPr>
            <w:rFonts w:ascii="Times New Roman" w:eastAsia="Times New Roman" w:hAnsi="Times New Roman" w:cs="Times New Roman"/>
          </w:rPr>
          <w:t xml:space="preserve"> and the cosmic ray background from previous literature</w:t>
        </w:r>
      </w:ins>
      <w:ins w:id="39" w:author="Chris Richardson" w:date="2019-02-15T13:38:00Z">
        <w:r w:rsidR="00F2630D">
          <w:rPr>
            <w:rFonts w:ascii="Times New Roman" w:eastAsia="Times New Roman" w:hAnsi="Times New Roman" w:cs="Times New Roman"/>
          </w:rPr>
          <w:t xml:space="preserve"> [WHAT LITERATURE? CITE.</w:t>
        </w:r>
        <w:proofErr w:type="gramStart"/>
        <w:r w:rsidR="00F2630D">
          <w:rPr>
            <w:rFonts w:ascii="Times New Roman" w:eastAsia="Times New Roman" w:hAnsi="Times New Roman" w:cs="Times New Roman"/>
          </w:rPr>
          <w:t>]</w:t>
        </w:r>
      </w:ins>
      <w:ins w:id="40" w:author="Emmett Jenkins" w:date="2019-02-15T12:36:00Z">
        <w:r>
          <w:rPr>
            <w:rFonts w:ascii="Times New Roman" w:eastAsia="Times New Roman" w:hAnsi="Times New Roman" w:cs="Times New Roman"/>
          </w:rPr>
          <w:t>, and</w:t>
        </w:r>
        <w:proofErr w:type="gramEnd"/>
        <w:r>
          <w:rPr>
            <w:rFonts w:ascii="Times New Roman" w:eastAsia="Times New Roman" w:hAnsi="Times New Roman" w:cs="Times New Roman"/>
          </w:rPr>
          <w:t xml:space="preserve"> vary </w:t>
        </w:r>
        <w:r>
          <w:rPr>
            <w:rFonts w:ascii="Times New Roman" w:eastAsia="Times New Roman" w:hAnsi="Times New Roman" w:cs="Times New Roman"/>
          </w:rPr>
          <w:lastRenderedPageBreak/>
          <w:t xml:space="preserve">other parameters in the cloud to examine the effects. We set the AGN temperature to be </w:t>
        </w:r>
        <w:del w:id="41" w:author="Chris Richardson" w:date="2019-02-15T13:43:00Z">
          <w:r w:rsidDel="00EA4DF8">
            <w:rPr>
              <w:rFonts w:ascii="Times New Roman" w:eastAsia="Times New Roman" w:hAnsi="Times New Roman" w:cs="Times New Roman"/>
            </w:rPr>
            <w:delText xml:space="preserve">log5.3, or </w:delText>
          </w:r>
        </w:del>
        <w:r>
          <w:rPr>
            <w:rFonts w:ascii="Times New Roman" w:eastAsia="Times New Roman" w:hAnsi="Times New Roman" w:cs="Times New Roman"/>
          </w:rPr>
          <w:t>2</w:t>
        </w:r>
      </w:ins>
      <w:ins w:id="42" w:author="Chris Richardson" w:date="2019-02-15T13:43:00Z">
        <w:r w:rsidR="00EA4DF8">
          <w:rPr>
            <w:rFonts w:ascii="Times New Roman" w:eastAsia="Times New Roman" w:hAnsi="Times New Roman" w:cs="Times New Roman"/>
          </w:rPr>
          <w:t>x10</w:t>
        </w:r>
      </w:ins>
      <w:ins w:id="43" w:author="Emmett Jenkins" w:date="2019-02-15T12:36:00Z">
        <w:del w:id="44" w:author="Chris Richardson" w:date="2019-02-15T13:43:00Z">
          <w:r w:rsidDel="00EA4DF8">
            <w:rPr>
              <w:rFonts w:ascii="Times New Roman" w:eastAsia="Times New Roman" w:hAnsi="Times New Roman" w:cs="Times New Roman"/>
            </w:rPr>
            <w:delText>00,000</w:delText>
          </w:r>
        </w:del>
      </w:ins>
      <w:ins w:id="45" w:author="Chris Richardson" w:date="2019-02-15T13:44:00Z">
        <w:r w:rsidR="00EA4DF8" w:rsidRPr="00EA4DF8">
          <w:rPr>
            <w:rFonts w:ascii="Times New Roman" w:eastAsia="Times New Roman" w:hAnsi="Times New Roman" w:cs="Times New Roman"/>
            <w:vertAlign w:val="superscript"/>
          </w:rPr>
          <w:t>5</w:t>
        </w:r>
        <w:r w:rsidR="00EA4DF8">
          <w:rPr>
            <w:rFonts w:ascii="Times New Roman" w:eastAsia="Times New Roman" w:hAnsi="Times New Roman" w:cs="Times New Roman"/>
          </w:rPr>
          <w:t xml:space="preserve"> </w:t>
        </w:r>
      </w:ins>
      <w:ins w:id="46" w:author="Emmett Jenkins" w:date="2019-02-15T12:36:00Z">
        <w:r w:rsidRPr="00EA4DF8">
          <w:rPr>
            <w:rFonts w:ascii="Times New Roman" w:eastAsia="Times New Roman" w:hAnsi="Times New Roman" w:cs="Times New Roman"/>
          </w:rPr>
          <w:t>K</w:t>
        </w:r>
        <w:r>
          <w:rPr>
            <w:rFonts w:ascii="Times New Roman" w:eastAsia="Times New Roman" w:hAnsi="Times New Roman" w:cs="Times New Roman"/>
          </w:rPr>
          <w:t xml:space="preserve">, and we take spectral energy distribution (SED) values </w:t>
        </w:r>
      </w:ins>
      <w:ins w:id="47" w:author="Emmett Jenkins" w:date="2019-02-15T12:38:00Z">
        <w:r>
          <w:rPr>
            <w:rFonts w:ascii="Times New Roman" w:eastAsia="Times New Roman" w:hAnsi="Times New Roman" w:cs="Times New Roman"/>
          </w:rPr>
          <w:t xml:space="preserve">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ins>
      <w:ins w:id="48" w:author="Emmett Jenkins" w:date="2019-02-15T12:36:00Z">
        <w:r>
          <w:rPr>
            <w:rFonts w:ascii="Times New Roman" w:eastAsia="Times New Roman" w:hAnsi="Times New Roman" w:cs="Times New Roman"/>
          </w:rPr>
          <w:t xml:space="preserve"> = -1.42, </w:t>
        </w:r>
      </w:ins>
      <w:ins w:id="49" w:author="Emmett Jenkins" w:date="2019-02-15T12:39:00Z">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w:t>
        </w:r>
      </w:ins>
      <w:ins w:id="50" w:author="Emmett Jenkins" w:date="2019-02-15T12:40:00Z">
        <w:r>
          <w:rPr>
            <w:rFonts w:ascii="Times New Roman" w:eastAsia="Times New Roman" w:hAnsi="Times New Roman" w:cs="Times New Roman"/>
          </w:rPr>
          <w:t>f</w:t>
        </w:r>
      </w:ins>
      <w:ins w:id="51" w:author="Emmett Jenkins" w:date="2019-02-15T12:36:00Z">
        <w:r w:rsidRPr="00AF488E">
          <w:rPr>
            <w:rFonts w:ascii="Times New Roman" w:eastAsia="Times New Roman" w:hAnsi="Times New Roman" w:cs="Times New Roman"/>
          </w:rPr>
          <w:t>rom</w:t>
        </w:r>
        <w:r>
          <w:rPr>
            <w:rFonts w:ascii="Times New Roman" w:eastAsia="Times New Roman" w:hAnsi="Times New Roman" w:cs="Times New Roman"/>
          </w:rPr>
          <w:t xml:space="preserve"> (Greene citation</w:t>
        </w:r>
      </w:ins>
      <w:ins w:id="52" w:author="Chris Richardson" w:date="2019-02-15T13:44:00Z">
        <w:r w:rsidR="00F849BF">
          <w:rPr>
            <w:rFonts w:ascii="Times New Roman" w:eastAsia="Times New Roman" w:hAnsi="Times New Roman" w:cs="Times New Roman"/>
          </w:rPr>
          <w:t xml:space="preserve"> [CHRIS USED THESE BUT HE TOOK </w:t>
        </w:r>
      </w:ins>
      <w:ins w:id="53" w:author="Chris Richardson" w:date="2019-02-15T14:14:00Z">
        <w:r w:rsidR="00DC4D5A">
          <w:rPr>
            <w:rFonts w:ascii="Times New Roman" w:eastAsia="Times New Roman" w:hAnsi="Times New Roman" w:cs="Times New Roman"/>
          </w:rPr>
          <w:t>THIS FROM ANOTHER PAPER</w:t>
        </w:r>
      </w:ins>
      <w:ins w:id="54" w:author="Emmett Jenkins" w:date="2019-02-15T12:36:00Z">
        <w:r>
          <w:rPr>
            <w:rFonts w:ascii="Times New Roman" w:eastAsia="Times New Roman" w:hAnsi="Times New Roman" w:cs="Times New Roman"/>
          </w:rPr>
          <w:t xml:space="preserve">). </w:t>
        </w:r>
      </w:ins>
      <w:ins w:id="55" w:author="Emmett Jenkins" w:date="2019-02-15T12:42:00Z">
        <w:r w:rsidR="007E2B10">
          <w:rPr>
            <w:rFonts w:ascii="Times New Roman" w:eastAsia="Times New Roman" w:hAnsi="Times New Roman" w:cs="Times New Roman"/>
          </w:rPr>
          <w:t xml:space="preserve">We set gas abundances according to </w:t>
        </w:r>
        <w:proofErr w:type="spellStart"/>
        <w:r w:rsidR="007E2B10">
          <w:rPr>
            <w:rFonts w:ascii="Times New Roman" w:eastAsia="Times New Roman" w:hAnsi="Times New Roman" w:cs="Times New Roman"/>
          </w:rPr>
          <w:t>Grevasse</w:t>
        </w:r>
        <w:proofErr w:type="spellEnd"/>
        <w:r w:rsidR="007E2B10">
          <w:rPr>
            <w:rFonts w:ascii="Times New Roman" w:eastAsia="Times New Roman" w:hAnsi="Times New Roman" w:cs="Times New Roman"/>
          </w:rPr>
          <w:t xml:space="preserve"> et al. 2010</w:t>
        </w:r>
        <w:del w:id="56" w:author="Chris Richardson" w:date="2019-02-15T13:54:00Z">
          <w:r w:rsidR="007E2B10" w:rsidDel="00F849BF">
            <w:rPr>
              <w:rFonts w:ascii="Times New Roman" w:eastAsia="Times New Roman" w:hAnsi="Times New Roman" w:cs="Times New Roman"/>
            </w:rPr>
            <w:delText>, using the GASS10 command in CLOUDY</w:delText>
          </w:r>
        </w:del>
        <w:r w:rsidR="007E2B10">
          <w:rPr>
            <w:rFonts w:ascii="Times New Roman" w:eastAsia="Times New Roman" w:hAnsi="Times New Roman" w:cs="Times New Roman"/>
          </w:rPr>
          <w:t xml:space="preserve">, and we set the cosmic ray background to values obtained from </w:t>
        </w:r>
        <w:proofErr w:type="spellStart"/>
        <w:r w:rsidR="007E2B10">
          <w:rPr>
            <w:rFonts w:ascii="Times New Roman" w:eastAsia="Times New Roman" w:hAnsi="Times New Roman" w:cs="Times New Roman"/>
          </w:rPr>
          <w:t>Indriolo</w:t>
        </w:r>
        <w:proofErr w:type="spellEnd"/>
        <w:r w:rsidR="007E2B10">
          <w:rPr>
            <w:rFonts w:ascii="Times New Roman" w:eastAsia="Times New Roman" w:hAnsi="Times New Roman" w:cs="Times New Roman"/>
          </w:rPr>
          <w:t xml:space="preserve"> et al. 2007</w:t>
        </w:r>
        <w:del w:id="57" w:author="Chris Richardson" w:date="2019-02-15T13:54:00Z">
          <w:r w:rsidR="007E2B10" w:rsidDel="00F849BF">
            <w:rPr>
              <w:rFonts w:ascii="Times New Roman" w:eastAsia="Times New Roman" w:hAnsi="Times New Roman" w:cs="Times New Roman"/>
            </w:rPr>
            <w:delText>, using the cosmic ray background command</w:delText>
          </w:r>
        </w:del>
        <w:r w:rsidR="007E2B10">
          <w:rPr>
            <w:rFonts w:ascii="Times New Roman" w:eastAsia="Times New Roman" w:hAnsi="Times New Roman" w:cs="Times New Roman"/>
          </w:rPr>
          <w:t>. Many of our models involving varying values of metallicity</w:t>
        </w:r>
      </w:ins>
      <w:ins w:id="58" w:author="Chris Richardson" w:date="2019-02-15T13:56:00Z">
        <w:r w:rsidR="00F849BF">
          <w:rPr>
            <w:rFonts w:ascii="Times New Roman" w:eastAsia="Times New Roman" w:hAnsi="Times New Roman" w:cs="Times New Roman"/>
          </w:rPr>
          <w:t xml:space="preserve"> [</w:t>
        </w:r>
      </w:ins>
      <w:ins w:id="59" w:author="Chris Richardson" w:date="2019-02-15T13:57:00Z">
        <w:r w:rsidR="00F849BF">
          <w:rPr>
            <w:rFonts w:ascii="Times New Roman" w:eastAsia="Times New Roman" w:hAnsi="Times New Roman" w:cs="Times New Roman"/>
          </w:rPr>
          <w:t>VALUES? SECONDARY NUCLEOSYNTHESIS?]</w:t>
        </w:r>
      </w:ins>
      <w:ins w:id="60" w:author="Emmett Jenkins" w:date="2019-02-15T12:42:00Z">
        <w:r w:rsidR="007E2B10">
          <w:rPr>
            <w:rFonts w:ascii="Times New Roman" w:eastAsia="Times New Roman" w:hAnsi="Times New Roman" w:cs="Times New Roman"/>
          </w:rPr>
          <w:t xml:space="preserve">, for which we use the metals deplete command that uses results from Jenkins 1987 and Cowie &amp; </w:t>
        </w:r>
        <w:proofErr w:type="spellStart"/>
        <w:r w:rsidR="007E2B10">
          <w:rPr>
            <w:rFonts w:ascii="Times New Roman" w:eastAsia="Times New Roman" w:hAnsi="Times New Roman" w:cs="Times New Roman"/>
          </w:rPr>
          <w:t>Songaila</w:t>
        </w:r>
        <w:proofErr w:type="spellEnd"/>
        <w:r w:rsidR="007E2B10">
          <w:rPr>
            <w:rFonts w:ascii="Times New Roman" w:eastAsia="Times New Roman" w:hAnsi="Times New Roman" w:cs="Times New Roman"/>
          </w:rPr>
          <w:t xml:space="preserve"> 1986</w:t>
        </w:r>
      </w:ins>
      <w:ins w:id="61" w:author="Chris Richardson" w:date="2019-02-15T13:57:00Z">
        <w:r w:rsidR="00F849BF">
          <w:rPr>
            <w:rFonts w:ascii="Times New Roman" w:eastAsia="Times New Roman" w:hAnsi="Times New Roman" w:cs="Times New Roman"/>
          </w:rPr>
          <w:t xml:space="preserve"> [THIS IMPLIES THE METALS DEPLETE CHANGES METALLICITY]</w:t>
        </w:r>
      </w:ins>
      <w:ins w:id="62" w:author="Emmett Jenkins" w:date="2019-02-15T12:42:00Z">
        <w:r w:rsidR="007E2B10">
          <w:rPr>
            <w:rFonts w:ascii="Times New Roman" w:eastAsia="Times New Roman" w:hAnsi="Times New Roman" w:cs="Times New Roman"/>
          </w:rPr>
          <w:t xml:space="preserve">. We also must manually determine the value for helium when we change our metallicity because helium does not scale linearly with other elements. To do this, we use a Python script (this sentence needs to be merged with another or something.) We maintain constant pressure throughout the </w:t>
        </w:r>
        <w:proofErr w:type="gramStart"/>
        <w:r w:rsidR="007E2B10">
          <w:rPr>
            <w:rFonts w:ascii="Times New Roman" w:eastAsia="Times New Roman" w:hAnsi="Times New Roman" w:cs="Times New Roman"/>
          </w:rPr>
          <w:t>cloud, and</w:t>
        </w:r>
        <w:proofErr w:type="gramEnd"/>
        <w:r w:rsidR="007E2B10">
          <w:rPr>
            <w:rFonts w:ascii="Times New Roman" w:eastAsia="Times New Roman" w:hAnsi="Times New Roman" w:cs="Times New Roman"/>
          </w:rPr>
          <w:t xml:space="preserve"> stop our model when the electron density drops to 1% of the value at the face of the cloud. (Is that correct? Is that </w:t>
        </w:r>
        <w:proofErr w:type="gramStart"/>
        <w:r w:rsidR="007E2B10">
          <w:rPr>
            <w:rFonts w:ascii="Times New Roman" w:eastAsia="Times New Roman" w:hAnsi="Times New Roman" w:cs="Times New Roman"/>
          </w:rPr>
          <w:t>was</w:t>
        </w:r>
        <w:proofErr w:type="gramEnd"/>
        <w:r w:rsidR="007E2B10">
          <w:rPr>
            <w:rFonts w:ascii="Times New Roman" w:eastAsia="Times New Roman" w:hAnsi="Times New Roman" w:cs="Times New Roman"/>
          </w:rPr>
          <w:t xml:space="preserve"> </w:t>
        </w:r>
        <w:proofErr w:type="spellStart"/>
        <w:r w:rsidR="007E2B10">
          <w:rPr>
            <w:rFonts w:ascii="Times New Roman" w:eastAsia="Times New Roman" w:hAnsi="Times New Roman" w:cs="Times New Roman"/>
          </w:rPr>
          <w:t>efrac</w:t>
        </w:r>
        <w:proofErr w:type="spellEnd"/>
        <w:r w:rsidR="007E2B10">
          <w:rPr>
            <w:rFonts w:ascii="Times New Roman" w:eastAsia="Times New Roman" w:hAnsi="Times New Roman" w:cs="Times New Roman"/>
          </w:rPr>
          <w:t xml:space="preserve"> .01 means?) </w:t>
        </w:r>
      </w:ins>
    </w:p>
    <w:p w14:paraId="40598A7C" w14:textId="1202BFAC" w:rsidR="007E2B10" w:rsidRPr="00A71215" w:rsidRDefault="007E2B10" w:rsidP="00CA0250">
      <w:pPr>
        <w:rPr>
          <w:ins w:id="63" w:author="Emmett Jenkins" w:date="2019-02-15T12:50:00Z"/>
          <w:rFonts w:ascii="Times New Roman" w:eastAsia="Times New Roman" w:hAnsi="Times New Roman" w:cs="Times New Roman"/>
        </w:rPr>
      </w:pPr>
      <w:ins w:id="64" w:author="Emmett Jenkins" w:date="2019-02-15T12:46:00Z">
        <w:r>
          <w:rPr>
            <w:rFonts w:ascii="Times New Roman" w:eastAsia="Times New Roman" w:hAnsi="Times New Roman" w:cs="Times New Roman"/>
          </w:rPr>
          <w:tab/>
          <w:t xml:space="preserve">To evaluate our models, we use diagnostic diagrams to plot them on top of the observation data mentioned previously. </w:t>
        </w:r>
      </w:ins>
      <w:ins w:id="65" w:author="Emmett Jenkins" w:date="2019-02-15T12:47:00Z">
        <w:r>
          <w:rPr>
            <w:rFonts w:ascii="Times New Roman" w:eastAsia="Times New Roman" w:hAnsi="Times New Roman" w:cs="Times New Roman"/>
          </w:rPr>
          <w:t xml:space="preserve">We use numerous plots to analyze our models, but one of the most important is the BPT Diagram, named after Baldwin, Phillips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who first presented the diagram in 1981.</w:t>
        </w:r>
      </w:ins>
      <w:ins w:id="66" w:author="Emmett Jenkins" w:date="2019-02-15T12:48:00Z">
        <w:r>
          <w:rPr>
            <w:rFonts w:ascii="Times New Roman" w:eastAsia="Times New Roman" w:hAnsi="Times New Roman" w:cs="Times New Roman"/>
          </w:rPr>
          <w:t xml:space="preserve"> The BPT Diagram is a plot of </w:t>
        </w:r>
        <w:proofErr w:type="gramStart"/>
        <w:r>
          <w:rPr>
            <w:rFonts w:ascii="Times New Roman" w:eastAsia="Times New Roman" w:hAnsi="Times New Roman" w:cs="Times New Roman"/>
          </w:rPr>
          <w:t>log[</w:t>
        </w:r>
        <w:proofErr w:type="gramEnd"/>
        <w:r>
          <w:rPr>
            <w:rFonts w:ascii="Times New Roman" w:eastAsia="Times New Roman" w:hAnsi="Times New Roman" w:cs="Times New Roman"/>
          </w:rPr>
          <w:t>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ins>
      <w:ins w:id="67" w:author="Emmett Jenkins" w:date="2019-02-15T12:49:00Z">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ins>
      <w:ins w:id="68" w:author="Emmett Jenkins" w:date="2019-02-15T12:50:00Z">
        <w:r>
          <w:rPr>
            <w:rFonts w:ascii="Times New Roman" w:eastAsia="Times New Roman" w:hAnsi="Times New Roman" w:cs="Times New Roman"/>
          </w:rPr>
          <w:t>s</w:t>
        </w:r>
      </w:ins>
      <w:ins w:id="69" w:author="Chris Richardson" w:date="2019-02-15T14:29:00Z">
        <w:r w:rsidR="00DC4D5A">
          <w:rPr>
            <w:rFonts w:ascii="Times New Roman" w:eastAsia="Times New Roman" w:hAnsi="Times New Roman" w:cs="Times New Roman"/>
          </w:rPr>
          <w:t>,</w:t>
        </w:r>
      </w:ins>
      <w:ins w:id="70" w:author="Emmett Jenkins" w:date="2019-02-15T12:49:00Z">
        <w:del w:id="71" w:author="Chris Richardson" w:date="2019-02-15T14:29:00Z">
          <w:r w:rsidDel="00DC4D5A">
            <w:rPr>
              <w:rFonts w:ascii="Times New Roman" w:eastAsia="Times New Roman" w:hAnsi="Times New Roman" w:cs="Times New Roman"/>
            </w:rPr>
            <w:delText xml:space="preserve"> or LINERs</w:delText>
          </w:r>
        </w:del>
        <w:r>
          <w:rPr>
            <w:rFonts w:ascii="Times New Roman" w:eastAsia="Times New Roman" w:hAnsi="Times New Roman" w:cs="Times New Roman"/>
          </w:rPr>
          <w:t xml:space="preserve"> </w:t>
        </w:r>
      </w:ins>
      <w:ins w:id="72" w:author="Emmett Jenkins" w:date="2019-02-15T12:50:00Z">
        <w:r>
          <w:rPr>
            <w:rFonts w:ascii="Times New Roman" w:eastAsia="Times New Roman" w:hAnsi="Times New Roman" w:cs="Times New Roman"/>
          </w:rPr>
          <w:t xml:space="preserve">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 xml:space="preserve">that allow us to shape code our data based on galaxy type. From these criteria we see that our data set contains no LINERs, which is consistent with what our BPT Diagram shows us. </w:t>
        </w:r>
      </w:ins>
      <w:ins w:id="73" w:author="Emmett Jenkins" w:date="2019-02-15T12:57:00Z">
        <w:r w:rsidR="00A71215">
          <w:rPr>
            <w:rFonts w:ascii="Times New Roman" w:eastAsia="Times New Roman" w:hAnsi="Times New Roman" w:cs="Times New Roman"/>
          </w:rPr>
          <w:t xml:space="preserve">Using a relation between </w:t>
        </w:r>
      </w:ins>
      <w:ins w:id="74" w:author="Emmett Jenkins" w:date="2019-02-15T12:58:00Z">
        <w:r w:rsidR="00A71215">
          <w:rPr>
            <w:rFonts w:ascii="Times New Roman" w:eastAsia="Times New Roman" w:hAnsi="Times New Roman" w:cs="Times New Roman"/>
          </w:rPr>
          <w:t xml:space="preserve">oxygen ratios coupled with electron densities, we can derive </w:t>
        </w:r>
        <w:proofErr w:type="spellStart"/>
        <w:r w:rsidR="00A71215" w:rsidRPr="00A71215">
          <w:rPr>
            <w:rFonts w:ascii="Times New Roman" w:eastAsia="Times New Roman" w:hAnsi="Times New Roman" w:cs="Times New Roman"/>
            <w:i/>
            <w:rPrChange w:id="75" w:author="Emmett Jenkins" w:date="2019-02-15T12:58:00Z">
              <w:rPr>
                <w:rFonts w:ascii="Times New Roman" w:eastAsia="Times New Roman" w:hAnsi="Times New Roman" w:cs="Times New Roman"/>
              </w:rPr>
            </w:rPrChange>
          </w:rPr>
          <w:t>T</w:t>
        </w:r>
        <w:r w:rsidR="00A71215" w:rsidRPr="00A71215">
          <w:rPr>
            <w:rFonts w:ascii="Times New Roman" w:eastAsia="Times New Roman" w:hAnsi="Times New Roman" w:cs="Times New Roman"/>
            <w:i/>
            <w:vertAlign w:val="subscript"/>
            <w:rPrChange w:id="76" w:author="Emmett Jenkins" w:date="2019-02-15T12:58:00Z">
              <w:rPr>
                <w:rFonts w:ascii="Times New Roman" w:eastAsia="Times New Roman" w:hAnsi="Times New Roman" w:cs="Times New Roman"/>
                <w:vertAlign w:val="subscript"/>
              </w:rPr>
            </w:rPrChange>
          </w:rPr>
          <w:t>e</w:t>
        </w:r>
        <w:proofErr w:type="spellEnd"/>
        <w:r w:rsidR="00A71215">
          <w:rPr>
            <w:rFonts w:ascii="Times New Roman" w:eastAsia="Times New Roman" w:hAnsi="Times New Roman" w:cs="Times New Roman"/>
          </w:rPr>
          <w:t xml:space="preserve"> from a given spectrum. Using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ins>
      <w:ins w:id="77" w:author="Emmett Jenkins" w:date="2019-02-15T12:59:00Z">
        <w:r w:rsidR="00A71215">
          <w:rPr>
            <w:rFonts w:ascii="Times New Roman" w:eastAsia="Times New Roman" w:hAnsi="Times New Roman" w:cs="Times New Roman"/>
          </w:rPr>
          <w:t xml:space="preserve">which neatly separates our data on a plot of </w:t>
        </w:r>
        <w:proofErr w:type="gramStart"/>
        <w:r w:rsidR="00A71215">
          <w:rPr>
            <w:rFonts w:ascii="Times New Roman" w:eastAsia="Times New Roman" w:hAnsi="Times New Roman" w:cs="Times New Roman"/>
          </w:rPr>
          <w:t>log[</w:t>
        </w:r>
        <w:proofErr w:type="gramEnd"/>
        <w:r w:rsidR="00A71215">
          <w:rPr>
            <w:rFonts w:ascii="Times New Roman" w:eastAsia="Times New Roman" w:hAnsi="Times New Roman" w:cs="Times New Roman"/>
          </w:rPr>
          <w:t>OIII]5007/4363 vs. log[NII]6584/H</w:t>
        </w:r>
        <w:r w:rsidR="00A71215">
          <w:rPr>
            <w:rFonts w:ascii="Times New Roman" w:eastAsia="Times New Roman" w:hAnsi="Times New Roman" w:cs="Times New Roman"/>
          </w:rPr>
          <w:sym w:font="Symbol" w:char="F061"/>
        </w:r>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ins>
    </w:p>
    <w:p w14:paraId="7201B939" w14:textId="77777777" w:rsidR="00A71215" w:rsidRPr="00AF488E" w:rsidRDefault="00A71215" w:rsidP="00CA0250">
      <w:pPr>
        <w:rPr>
          <w:ins w:id="78" w:author="Emmett Jenkins" w:date="2019-02-15T10:37:00Z"/>
          <w:rFonts w:ascii="Times New Roman" w:eastAsia="Times New Roman" w:hAnsi="Times New Roman" w:cs="Times New Roman"/>
        </w:rPr>
      </w:pPr>
      <w:bookmarkStart w:id="79" w:name="_GoBack"/>
      <w:bookmarkEnd w:id="79"/>
    </w:p>
    <w:p w14:paraId="37A67B89" w14:textId="5601FD38" w:rsidR="005852A6" w:rsidRDefault="008F7C72" w:rsidP="00CA0250">
      <w:pPr>
        <w:rPr>
          <w:ins w:id="80" w:author="Emmett Jenkins" w:date="2019-02-15T10:41:00Z"/>
          <w:rFonts w:ascii="Times New Roman" w:eastAsia="Times New Roman" w:hAnsi="Times New Roman" w:cs="Times New Roman"/>
        </w:rPr>
      </w:pPr>
      <w:ins w:id="81" w:author="Emmett Jenkins" w:date="2019-02-15T10:40:00Z">
        <w:r>
          <w:rPr>
            <w:rFonts w:ascii="Times New Roman" w:eastAsia="Times New Roman" w:hAnsi="Times New Roman" w:cs="Times New Roman"/>
          </w:rPr>
          <w:t>-Defining an AGN temp and SED values taken from Christopher</w:t>
        </w:r>
      </w:ins>
      <w:ins w:id="82" w:author="Emmett Jenkins" w:date="2019-02-15T10:41:00Z">
        <w:r>
          <w:rPr>
            <w:rFonts w:ascii="Times New Roman" w:eastAsia="Times New Roman" w:hAnsi="Times New Roman" w:cs="Times New Roman"/>
          </w:rPr>
          <w:t>’s research?</w:t>
        </w:r>
      </w:ins>
    </w:p>
    <w:p w14:paraId="673777F6" w14:textId="4DADE5A6" w:rsidR="008F7C72" w:rsidRDefault="008F7C72" w:rsidP="00CA0250">
      <w:pPr>
        <w:rPr>
          <w:ins w:id="83" w:author="Emmett Jenkins" w:date="2019-02-15T10:42:00Z"/>
          <w:rFonts w:ascii="Times New Roman" w:eastAsia="Times New Roman" w:hAnsi="Times New Roman" w:cs="Times New Roman"/>
        </w:rPr>
      </w:pPr>
      <w:ins w:id="84" w:author="Emmett Jenkins" w:date="2019-02-15T10:41:00Z">
        <w:r>
          <w:rPr>
            <w:rFonts w:ascii="Times New Roman" w:eastAsia="Times New Roman" w:hAnsi="Times New Roman" w:cs="Times New Roman"/>
          </w:rPr>
          <w:tab/>
          <w:t>-AGN T = 5.3, a(ox) = -1.42, a(</w:t>
        </w:r>
        <w:proofErr w:type="spellStart"/>
        <w:r>
          <w:rPr>
            <w:rFonts w:ascii="Times New Roman" w:eastAsia="Times New Roman" w:hAnsi="Times New Roman" w:cs="Times New Roman"/>
          </w:rPr>
          <w:t>uv</w:t>
        </w:r>
        <w:proofErr w:type="spellEnd"/>
        <w:r>
          <w:rPr>
            <w:rFonts w:ascii="Times New Roman" w:eastAsia="Times New Roman" w:hAnsi="Times New Roman" w:cs="Times New Roman"/>
          </w:rPr>
          <w:t xml:space="preserve">) = -0.57, a(x) = </w:t>
        </w:r>
      </w:ins>
      <w:ins w:id="85" w:author="Emmett Jenkins" w:date="2019-02-15T10:42:00Z">
        <w:r>
          <w:rPr>
            <w:rFonts w:ascii="Times New Roman" w:eastAsia="Times New Roman" w:hAnsi="Times New Roman" w:cs="Times New Roman"/>
          </w:rPr>
          <w:t>-1.63</w:t>
        </w:r>
      </w:ins>
    </w:p>
    <w:p w14:paraId="234FF376" w14:textId="700781D4" w:rsidR="008F7C72" w:rsidRDefault="008F7C72" w:rsidP="00CA0250">
      <w:pPr>
        <w:rPr>
          <w:ins w:id="86" w:author="Emmett Jenkins" w:date="2019-02-15T10:42:00Z"/>
          <w:rFonts w:ascii="Times New Roman" w:eastAsia="Times New Roman" w:hAnsi="Times New Roman" w:cs="Times New Roman"/>
        </w:rPr>
      </w:pPr>
      <w:ins w:id="87" w:author="Emmett Jenkins" w:date="2019-02-15T10:42:00Z">
        <w:r>
          <w:rPr>
            <w:rFonts w:ascii="Times New Roman" w:eastAsia="Times New Roman" w:hAnsi="Times New Roman" w:cs="Times New Roman"/>
          </w:rPr>
          <w:t>Set ionization parameter to -1.5</w:t>
        </w:r>
      </w:ins>
    </w:p>
    <w:p w14:paraId="0A5167CB" w14:textId="51B88C8C" w:rsidR="008F7C72" w:rsidRDefault="008F7C72" w:rsidP="00CA0250">
      <w:pPr>
        <w:rPr>
          <w:ins w:id="88" w:author="Emmett Jenkins" w:date="2019-02-15T10:43:00Z"/>
          <w:rFonts w:ascii="Times New Roman" w:eastAsia="Times New Roman" w:hAnsi="Times New Roman" w:cs="Times New Roman"/>
        </w:rPr>
      </w:pPr>
      <w:ins w:id="89" w:author="Emmett Jenkins" w:date="2019-02-15T10:42:00Z">
        <w:r>
          <w:rPr>
            <w:rFonts w:ascii="Times New Roman" w:eastAsia="Times New Roman" w:hAnsi="Times New Roman" w:cs="Times New Roman"/>
          </w:rPr>
          <w:t>Hydrogen density ~ electron density</w:t>
        </w:r>
      </w:ins>
      <w:ins w:id="90" w:author="Emmett Jenkins" w:date="2019-02-15T10:43:00Z">
        <w:r>
          <w:rPr>
            <w:rFonts w:ascii="Times New Roman" w:eastAsia="Times New Roman" w:hAnsi="Times New Roman" w:cs="Times New Roman"/>
          </w:rPr>
          <w:t xml:space="preserve"> = 2.4 10^3 cm^-3</w:t>
        </w:r>
      </w:ins>
    </w:p>
    <w:p w14:paraId="2FF4C574" w14:textId="2390AF63" w:rsidR="008F7C72" w:rsidRDefault="00A536CD" w:rsidP="00CA0250">
      <w:pPr>
        <w:rPr>
          <w:ins w:id="91" w:author="Emmett Jenkins" w:date="2019-02-15T10:43:00Z"/>
          <w:rFonts w:ascii="Times New Roman" w:eastAsia="Times New Roman" w:hAnsi="Times New Roman" w:cs="Times New Roman"/>
        </w:rPr>
      </w:pPr>
      <w:ins w:id="92" w:author="Emmett Jenkins" w:date="2019-02-15T10:43:00Z">
        <w:r>
          <w:rPr>
            <w:rFonts w:ascii="Times New Roman" w:eastAsia="Times New Roman" w:hAnsi="Times New Roman" w:cs="Times New Roman"/>
          </w:rPr>
          <w:t>Using abundances GASS10 (</w:t>
        </w:r>
      </w:ins>
      <w:proofErr w:type="spellStart"/>
      <w:ins w:id="93" w:author="Emmett Jenkins" w:date="2019-02-15T12:05:00Z">
        <w:r>
          <w:rPr>
            <w:rFonts w:ascii="Times New Roman" w:eastAsia="Times New Roman" w:hAnsi="Times New Roman" w:cs="Times New Roman"/>
          </w:rPr>
          <w:t>Grevasse</w:t>
        </w:r>
        <w:proofErr w:type="spellEnd"/>
        <w:r>
          <w:rPr>
            <w:rFonts w:ascii="Times New Roman" w:eastAsia="Times New Roman" w:hAnsi="Times New Roman" w:cs="Times New Roman"/>
          </w:rPr>
          <w:t xml:space="preserve"> et al. 2010)</w:t>
        </w:r>
      </w:ins>
    </w:p>
    <w:p w14:paraId="091C4F44" w14:textId="68EB88B9" w:rsidR="008F7C72" w:rsidRDefault="008F7C72" w:rsidP="00CA0250">
      <w:pPr>
        <w:rPr>
          <w:ins w:id="94" w:author="Emmett Jenkins" w:date="2019-02-15T10:43:00Z"/>
          <w:rFonts w:ascii="Times New Roman" w:eastAsia="Times New Roman" w:hAnsi="Times New Roman" w:cs="Times New Roman"/>
        </w:rPr>
      </w:pPr>
      <w:ins w:id="95" w:author="Emmett Jenkins" w:date="2019-02-15T10:43:00Z">
        <w:r>
          <w:rPr>
            <w:rFonts w:ascii="Times New Roman" w:eastAsia="Times New Roman" w:hAnsi="Times New Roman" w:cs="Times New Roman"/>
          </w:rPr>
          <w:t>Cosmic ray background</w:t>
        </w:r>
      </w:ins>
      <w:ins w:id="96" w:author="Emmett Jenkins" w:date="2019-02-15T12:07:00Z">
        <w:r w:rsidR="00825396">
          <w:rPr>
            <w:rFonts w:ascii="Times New Roman" w:eastAsia="Times New Roman" w:hAnsi="Times New Roman" w:cs="Times New Roman"/>
          </w:rPr>
          <w:t xml:space="preserve"> (</w:t>
        </w:r>
        <w:proofErr w:type="spellStart"/>
        <w:r w:rsidR="00825396">
          <w:rPr>
            <w:rFonts w:ascii="Times New Roman" w:eastAsia="Times New Roman" w:hAnsi="Times New Roman" w:cs="Times New Roman"/>
          </w:rPr>
          <w:t>Indriolo</w:t>
        </w:r>
        <w:proofErr w:type="spellEnd"/>
        <w:r w:rsidR="00825396">
          <w:rPr>
            <w:rFonts w:ascii="Times New Roman" w:eastAsia="Times New Roman" w:hAnsi="Times New Roman" w:cs="Times New Roman"/>
          </w:rPr>
          <w:t xml:space="preserve"> et al. 2007)</w:t>
        </w:r>
      </w:ins>
    </w:p>
    <w:p w14:paraId="57F763CD" w14:textId="5824C687" w:rsidR="008F7C72" w:rsidRDefault="008F7C72" w:rsidP="00CA0250">
      <w:pPr>
        <w:rPr>
          <w:ins w:id="97" w:author="Emmett Jenkins" w:date="2019-02-15T10:43:00Z"/>
          <w:rFonts w:ascii="Times New Roman" w:eastAsia="Times New Roman" w:hAnsi="Times New Roman" w:cs="Times New Roman"/>
        </w:rPr>
      </w:pPr>
      <w:ins w:id="98" w:author="Emmett Jenkins" w:date="2019-02-15T10:43:00Z">
        <w:r>
          <w:rPr>
            <w:rFonts w:ascii="Times New Roman" w:eastAsia="Times New Roman" w:hAnsi="Times New Roman" w:cs="Times New Roman"/>
          </w:rPr>
          <w:t>Metals deplete</w:t>
        </w:r>
      </w:ins>
      <w:ins w:id="99" w:author="Emmett Jenkins" w:date="2019-02-15T12:09:00Z">
        <w:r w:rsidR="003F48E4">
          <w:rPr>
            <w:rFonts w:ascii="Times New Roman" w:eastAsia="Times New Roman" w:hAnsi="Times New Roman" w:cs="Times New Roman"/>
          </w:rPr>
          <w:t xml:space="preserve"> (Jenkins 1987, Cowie and </w:t>
        </w:r>
        <w:proofErr w:type="spellStart"/>
        <w:r w:rsidR="003F48E4">
          <w:rPr>
            <w:rFonts w:ascii="Times New Roman" w:eastAsia="Times New Roman" w:hAnsi="Times New Roman" w:cs="Times New Roman"/>
          </w:rPr>
          <w:t>Songaila</w:t>
        </w:r>
        <w:proofErr w:type="spellEnd"/>
        <w:r w:rsidR="003F48E4">
          <w:rPr>
            <w:rFonts w:ascii="Times New Roman" w:eastAsia="Times New Roman" w:hAnsi="Times New Roman" w:cs="Times New Roman"/>
          </w:rPr>
          <w:t xml:space="preserve"> 1986)</w:t>
        </w:r>
      </w:ins>
    </w:p>
    <w:p w14:paraId="436A4C16" w14:textId="390935CA" w:rsidR="00251286" w:rsidRDefault="00C15CE1" w:rsidP="00CA0250">
      <w:pPr>
        <w:rPr>
          <w:ins w:id="100" w:author="Emmett Jenkins" w:date="2019-02-15T10:45:00Z"/>
          <w:rFonts w:ascii="Times New Roman" w:eastAsia="Times New Roman" w:hAnsi="Times New Roman" w:cs="Times New Roman"/>
        </w:rPr>
      </w:pPr>
      <w:ins w:id="101" w:author="Emmett Jenkins" w:date="2019-02-15T10:43:00Z">
        <w:r>
          <w:rPr>
            <w:rFonts w:ascii="Times New Roman" w:eastAsia="Times New Roman" w:hAnsi="Times New Roman" w:cs="Times New Roman"/>
          </w:rPr>
          <w:t xml:space="preserve">Scale metallicity to multiples of </w:t>
        </w:r>
        <w:r w:rsidR="008F7C72">
          <w:rPr>
            <w:rFonts w:ascii="Times New Roman" w:eastAsia="Times New Roman" w:hAnsi="Times New Roman" w:cs="Times New Roman"/>
          </w:rPr>
          <w:t xml:space="preserve">solar values, </w:t>
        </w:r>
      </w:ins>
      <w:ins w:id="102" w:author="Emmett Jenkins" w:date="2019-02-15T10:44:00Z">
        <w:r w:rsidR="008F7C72">
          <w:rPr>
            <w:rFonts w:ascii="Times New Roman" w:eastAsia="Times New Roman" w:hAnsi="Times New Roman" w:cs="Times New Roman"/>
          </w:rPr>
          <w:t>which includes individu</w:t>
        </w:r>
      </w:ins>
      <w:ins w:id="103" w:author="Emmett Jenkins" w:date="2019-02-15T10:45:00Z">
        <w:r w:rsidR="00251286">
          <w:rPr>
            <w:rFonts w:ascii="Times New Roman" w:eastAsia="Times New Roman" w:hAnsi="Times New Roman" w:cs="Times New Roman"/>
          </w:rPr>
          <w:t>ally scaling nitrogen and helium, using a prewritten python script to scale helium</w:t>
        </w:r>
      </w:ins>
    </w:p>
    <w:p w14:paraId="54EE2D73" w14:textId="19D7843F" w:rsidR="00251286" w:rsidRDefault="00106534" w:rsidP="00CA0250">
      <w:pPr>
        <w:rPr>
          <w:ins w:id="104" w:author="Emmett Jenkins" w:date="2019-02-15T11:54:00Z"/>
          <w:rFonts w:ascii="Times New Roman" w:eastAsia="Times New Roman" w:hAnsi="Times New Roman" w:cs="Times New Roman"/>
        </w:rPr>
      </w:pPr>
      <w:ins w:id="105" w:author="Emmett Jenkins" w:date="2019-02-15T11:54:00Z">
        <w:r>
          <w:rPr>
            <w:rFonts w:ascii="Times New Roman" w:eastAsia="Times New Roman" w:hAnsi="Times New Roman" w:cs="Times New Roman"/>
          </w:rPr>
          <w:t>Maintaining constant pressure</w:t>
        </w:r>
      </w:ins>
    </w:p>
    <w:p w14:paraId="4AA793A2" w14:textId="20A3BCE1" w:rsidR="00106534" w:rsidRPr="00CA0250" w:rsidRDefault="00106534" w:rsidP="00CA0250">
      <w:pPr>
        <w:rPr>
          <w:rFonts w:ascii="Times New Roman" w:eastAsia="Times New Roman" w:hAnsi="Times New Roman" w:cs="Times New Roman"/>
        </w:rPr>
      </w:pPr>
      <w:ins w:id="106" w:author="Emmett Jenkins" w:date="2019-02-15T11:54:00Z">
        <w:r>
          <w:rPr>
            <w:rFonts w:ascii="Times New Roman" w:eastAsia="Times New Roman" w:hAnsi="Times New Roman" w:cs="Times New Roman"/>
          </w:rPr>
          <w:t xml:space="preserve">Stopping when electron density drops to 1% of original value </w:t>
        </w:r>
      </w:ins>
    </w:p>
    <w:p w14:paraId="40BC39D4" w14:textId="77777777" w:rsidR="00CA0250" w:rsidRDefault="00CA0250" w:rsidP="005E6F93">
      <w:pPr>
        <w:rPr>
          <w:ins w:id="107" w:author="Emmett Jenkins" w:date="2019-02-08T14:21:00Z"/>
        </w:rPr>
      </w:pPr>
    </w:p>
    <w:p w14:paraId="05F9AAC7" w14:textId="219B70FC" w:rsidR="00DD767F" w:rsidRDefault="00DD767F" w:rsidP="005E6F93">
      <w:pPr>
        <w:rPr>
          <w:ins w:id="108" w:author="Emmett Jenkins" w:date="2019-02-08T14:21:00Z"/>
        </w:rPr>
      </w:pPr>
      <w:ins w:id="109" w:author="Emmett Jenkins" w:date="2019-02-08T14:21:00Z">
        <w:r>
          <w:t>-Setup scripts, take line by line what the script does like we have density, stopping condition etc.</w:t>
        </w:r>
      </w:ins>
    </w:p>
    <w:p w14:paraId="56193F3A" w14:textId="45AFA74A" w:rsidR="00DD767F" w:rsidRDefault="00B639AD" w:rsidP="005E6F93">
      <w:pPr>
        <w:rPr>
          <w:ins w:id="110" w:author="Emmett Jenkins" w:date="2019-02-08T14:24:00Z"/>
        </w:rPr>
      </w:pPr>
      <w:ins w:id="111" w:author="Emmett Jenkins" w:date="2019-02-08T14:21:00Z">
        <w:r>
          <w:t xml:space="preserve">-search hazy for the commands </w:t>
        </w:r>
        <w:proofErr w:type="spellStart"/>
        <w:r>
          <w:t>im</w:t>
        </w:r>
        <w:proofErr w:type="spellEnd"/>
        <w:r>
          <w:t xml:space="preserve"> using and the reference in hazy like </w:t>
        </w:r>
        <w:proofErr w:type="spellStart"/>
        <w:r>
          <w:t>orions</w:t>
        </w:r>
        <w:proofErr w:type="spellEnd"/>
        <w:r>
          <w:t xml:space="preserve"> grains etc. and check the literature they come from and find that paper to reference</w:t>
        </w:r>
      </w:ins>
    </w:p>
    <w:p w14:paraId="445D4A8D" w14:textId="290DE7EE" w:rsidR="00277816" w:rsidRDefault="00277816" w:rsidP="005E6F93">
      <w:pPr>
        <w:rPr>
          <w:ins w:id="112" w:author="Emmett Jenkins" w:date="2019-02-08T14:25:00Z"/>
        </w:rPr>
      </w:pPr>
      <w:ins w:id="113" w:author="Emmett Jenkins" w:date="2019-02-08T14:24:00Z">
        <w:r>
          <w:t xml:space="preserve">-introduce BPT diagram and </w:t>
        </w:r>
      </w:ins>
      <w:ins w:id="114" w:author="Emmett Jenkins" w:date="2019-02-08T14:25:00Z">
        <w:r w:rsidR="00DD4ABA">
          <w:t xml:space="preserve">show </w:t>
        </w:r>
        <w:r w:rsidR="004E30CE">
          <w:t>data no sims with color and shape code and show we have no liners with the shape</w:t>
        </w:r>
      </w:ins>
    </w:p>
    <w:p w14:paraId="129995A0" w14:textId="55BEC4B6" w:rsidR="004E30CE" w:rsidRDefault="004E30CE" w:rsidP="005E6F93">
      <w:pPr>
        <w:rPr>
          <w:ins w:id="115" w:author="Emmett Jenkins" w:date="2019-02-08T14:21:00Z"/>
        </w:rPr>
      </w:pPr>
      <w:ins w:id="116" w:author="Emmett Jenkins" w:date="2019-02-08T14:26:00Z">
        <w:r>
          <w:t>-and then showing grids</w:t>
        </w:r>
      </w:ins>
      <w:ins w:id="117" w:author="Emmett Jenkins" w:date="2019-02-08T14:27:00Z">
        <w:r w:rsidR="00F67EC0">
          <w:t xml:space="preserve">, export as </w:t>
        </w:r>
        <w:proofErr w:type="spellStart"/>
        <w:r w:rsidR="00F67EC0">
          <w:t>pngs</w:t>
        </w:r>
        <w:proofErr w:type="spellEnd"/>
        <w:r w:rsidR="00F67EC0">
          <w:t xml:space="preserve"> and go for 3x2</w:t>
        </w:r>
      </w:ins>
    </w:p>
    <w:p w14:paraId="4EB9B709" w14:textId="77777777" w:rsidR="00B639AD" w:rsidRDefault="00B639AD" w:rsidP="005E6F93"/>
    <w:p w14:paraId="2E336EF4" w14:textId="77777777" w:rsidR="00D040E2" w:rsidRDefault="00D040E2" w:rsidP="005E6F93"/>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rFonts w:ascii="Times" w:hAnsi="Times" w:cs="Calibri"/>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0150B7F" w14:textId="25E2F8A5" w:rsidR="00B45BD8" w:rsidRPr="00FB2567" w:rsidRDefault="00085CC3" w:rsidP="0017450F">
      <w:pPr>
        <w:widowControl w:val="0"/>
        <w:autoSpaceDE w:val="0"/>
        <w:autoSpaceDN w:val="0"/>
        <w:adjustRightInd w:val="0"/>
        <w:spacing w:line="940" w:lineRule="atLeast"/>
        <w:rPr>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 Richardson" w:date="2019-02-07T15:16:00Z" w:initials="CR">
    <w:p w14:paraId="5B0C8B57" w14:textId="07FE12D4" w:rsidR="002106EA" w:rsidRDefault="002106EA">
      <w:pPr>
        <w:pStyle w:val="CommentText"/>
      </w:pPr>
      <w:r>
        <w:rPr>
          <w:rStyle w:val="CommentReference"/>
        </w:rPr>
        <w:annotationRef/>
      </w:r>
      <w:r>
        <w:t>Need to rework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C8B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C8B57" w16cid:durableId="2006CA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9"/>
  </w:num>
  <w:num w:numId="6">
    <w:abstractNumId w:val="5"/>
  </w:num>
  <w:num w:numId="7">
    <w:abstractNumId w:val="7"/>
  </w:num>
  <w:num w:numId="8">
    <w:abstractNumId w:val="1"/>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7F0E"/>
    <w:rsid w:val="00025CC9"/>
    <w:rsid w:val="00044315"/>
    <w:rsid w:val="00045D38"/>
    <w:rsid w:val="0004784D"/>
    <w:rsid w:val="000565BB"/>
    <w:rsid w:val="00060407"/>
    <w:rsid w:val="00075912"/>
    <w:rsid w:val="00085291"/>
    <w:rsid w:val="00085CC3"/>
    <w:rsid w:val="000A4667"/>
    <w:rsid w:val="000B3DE8"/>
    <w:rsid w:val="000F3A30"/>
    <w:rsid w:val="000F4E89"/>
    <w:rsid w:val="00103572"/>
    <w:rsid w:val="00106534"/>
    <w:rsid w:val="001150E5"/>
    <w:rsid w:val="0011580B"/>
    <w:rsid w:val="001544C7"/>
    <w:rsid w:val="00160D20"/>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958"/>
    <w:rsid w:val="001E4245"/>
    <w:rsid w:val="001E5FDB"/>
    <w:rsid w:val="001E650F"/>
    <w:rsid w:val="001F5311"/>
    <w:rsid w:val="00200155"/>
    <w:rsid w:val="002056DD"/>
    <w:rsid w:val="002106EA"/>
    <w:rsid w:val="00212293"/>
    <w:rsid w:val="00213029"/>
    <w:rsid w:val="00235593"/>
    <w:rsid w:val="002471C9"/>
    <w:rsid w:val="00251286"/>
    <w:rsid w:val="002764EB"/>
    <w:rsid w:val="002766A3"/>
    <w:rsid w:val="00277816"/>
    <w:rsid w:val="00281EEE"/>
    <w:rsid w:val="00296D04"/>
    <w:rsid w:val="002A3DF8"/>
    <w:rsid w:val="002C5C5C"/>
    <w:rsid w:val="002D23B9"/>
    <w:rsid w:val="002D359F"/>
    <w:rsid w:val="002D4EAF"/>
    <w:rsid w:val="002F354D"/>
    <w:rsid w:val="002F3629"/>
    <w:rsid w:val="002F46E6"/>
    <w:rsid w:val="003111FE"/>
    <w:rsid w:val="00314C10"/>
    <w:rsid w:val="00316E9B"/>
    <w:rsid w:val="0032606F"/>
    <w:rsid w:val="00333CA0"/>
    <w:rsid w:val="00337DEE"/>
    <w:rsid w:val="00370506"/>
    <w:rsid w:val="0038297B"/>
    <w:rsid w:val="003A116C"/>
    <w:rsid w:val="003B3E49"/>
    <w:rsid w:val="003B3E8B"/>
    <w:rsid w:val="003C4D99"/>
    <w:rsid w:val="003C674B"/>
    <w:rsid w:val="003D4F50"/>
    <w:rsid w:val="003F3BD4"/>
    <w:rsid w:val="003F48E4"/>
    <w:rsid w:val="004101C6"/>
    <w:rsid w:val="00416022"/>
    <w:rsid w:val="00435476"/>
    <w:rsid w:val="0046620A"/>
    <w:rsid w:val="0048786E"/>
    <w:rsid w:val="004941CD"/>
    <w:rsid w:val="00494A69"/>
    <w:rsid w:val="004A7227"/>
    <w:rsid w:val="004B2119"/>
    <w:rsid w:val="004B3DE7"/>
    <w:rsid w:val="004D5659"/>
    <w:rsid w:val="004D5E95"/>
    <w:rsid w:val="004E30CE"/>
    <w:rsid w:val="004F0485"/>
    <w:rsid w:val="004F5C5C"/>
    <w:rsid w:val="0050187D"/>
    <w:rsid w:val="00520286"/>
    <w:rsid w:val="005470F4"/>
    <w:rsid w:val="00550ADA"/>
    <w:rsid w:val="00551C58"/>
    <w:rsid w:val="00560779"/>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1B96"/>
    <w:rsid w:val="006A37C6"/>
    <w:rsid w:val="006B0A23"/>
    <w:rsid w:val="006C1684"/>
    <w:rsid w:val="006C687B"/>
    <w:rsid w:val="006D4A0B"/>
    <w:rsid w:val="006F72C3"/>
    <w:rsid w:val="00703B8C"/>
    <w:rsid w:val="00704110"/>
    <w:rsid w:val="007122A4"/>
    <w:rsid w:val="00716059"/>
    <w:rsid w:val="00743255"/>
    <w:rsid w:val="00747478"/>
    <w:rsid w:val="00750157"/>
    <w:rsid w:val="00756DCE"/>
    <w:rsid w:val="0076000D"/>
    <w:rsid w:val="00785CCE"/>
    <w:rsid w:val="00794AE2"/>
    <w:rsid w:val="007A4C58"/>
    <w:rsid w:val="007B2B64"/>
    <w:rsid w:val="007C2537"/>
    <w:rsid w:val="007C6C45"/>
    <w:rsid w:val="007E2B10"/>
    <w:rsid w:val="00825396"/>
    <w:rsid w:val="00856799"/>
    <w:rsid w:val="0087517E"/>
    <w:rsid w:val="008773A9"/>
    <w:rsid w:val="0088120E"/>
    <w:rsid w:val="00881A6B"/>
    <w:rsid w:val="0089788D"/>
    <w:rsid w:val="008A40AC"/>
    <w:rsid w:val="008B10DC"/>
    <w:rsid w:val="008D460C"/>
    <w:rsid w:val="008E0667"/>
    <w:rsid w:val="008F1094"/>
    <w:rsid w:val="008F5D2E"/>
    <w:rsid w:val="008F7C72"/>
    <w:rsid w:val="009071CC"/>
    <w:rsid w:val="00907B7F"/>
    <w:rsid w:val="00925A33"/>
    <w:rsid w:val="009410A0"/>
    <w:rsid w:val="00955FB7"/>
    <w:rsid w:val="00966CE0"/>
    <w:rsid w:val="00970490"/>
    <w:rsid w:val="00974528"/>
    <w:rsid w:val="00974988"/>
    <w:rsid w:val="00987498"/>
    <w:rsid w:val="00990FAB"/>
    <w:rsid w:val="009A2868"/>
    <w:rsid w:val="009B7421"/>
    <w:rsid w:val="009C64AF"/>
    <w:rsid w:val="009C6C65"/>
    <w:rsid w:val="009E19F6"/>
    <w:rsid w:val="00A174BB"/>
    <w:rsid w:val="00A36083"/>
    <w:rsid w:val="00A536CD"/>
    <w:rsid w:val="00A61AFF"/>
    <w:rsid w:val="00A633AE"/>
    <w:rsid w:val="00A64ED0"/>
    <w:rsid w:val="00A71215"/>
    <w:rsid w:val="00A7380D"/>
    <w:rsid w:val="00A74122"/>
    <w:rsid w:val="00A768DA"/>
    <w:rsid w:val="00A878A5"/>
    <w:rsid w:val="00A906FF"/>
    <w:rsid w:val="00A976A2"/>
    <w:rsid w:val="00AB66D3"/>
    <w:rsid w:val="00AF488E"/>
    <w:rsid w:val="00AF6A09"/>
    <w:rsid w:val="00B11D16"/>
    <w:rsid w:val="00B172D9"/>
    <w:rsid w:val="00B178DB"/>
    <w:rsid w:val="00B26FE6"/>
    <w:rsid w:val="00B312A8"/>
    <w:rsid w:val="00B32E01"/>
    <w:rsid w:val="00B43DE2"/>
    <w:rsid w:val="00B45BD8"/>
    <w:rsid w:val="00B57EDF"/>
    <w:rsid w:val="00B639AD"/>
    <w:rsid w:val="00B73A95"/>
    <w:rsid w:val="00B80B4C"/>
    <w:rsid w:val="00B822A9"/>
    <w:rsid w:val="00B940CF"/>
    <w:rsid w:val="00BA4AF3"/>
    <w:rsid w:val="00BC0C7E"/>
    <w:rsid w:val="00BC320B"/>
    <w:rsid w:val="00BD0D4D"/>
    <w:rsid w:val="00BD252E"/>
    <w:rsid w:val="00BE0853"/>
    <w:rsid w:val="00BF0C7A"/>
    <w:rsid w:val="00BF33AD"/>
    <w:rsid w:val="00C01B94"/>
    <w:rsid w:val="00C079EA"/>
    <w:rsid w:val="00C121D6"/>
    <w:rsid w:val="00C15CE1"/>
    <w:rsid w:val="00C227CA"/>
    <w:rsid w:val="00C26980"/>
    <w:rsid w:val="00C35121"/>
    <w:rsid w:val="00C62A09"/>
    <w:rsid w:val="00C6459F"/>
    <w:rsid w:val="00CA0250"/>
    <w:rsid w:val="00CA5EC0"/>
    <w:rsid w:val="00CB4EE1"/>
    <w:rsid w:val="00CC0380"/>
    <w:rsid w:val="00D00C0E"/>
    <w:rsid w:val="00D040E2"/>
    <w:rsid w:val="00D043DF"/>
    <w:rsid w:val="00D2365A"/>
    <w:rsid w:val="00D27A6C"/>
    <w:rsid w:val="00D55DE9"/>
    <w:rsid w:val="00D95B76"/>
    <w:rsid w:val="00D9767F"/>
    <w:rsid w:val="00DA2DD4"/>
    <w:rsid w:val="00DB796D"/>
    <w:rsid w:val="00DC434F"/>
    <w:rsid w:val="00DC4D5A"/>
    <w:rsid w:val="00DC5E6F"/>
    <w:rsid w:val="00DD28B6"/>
    <w:rsid w:val="00DD4ABA"/>
    <w:rsid w:val="00DD615B"/>
    <w:rsid w:val="00DD627D"/>
    <w:rsid w:val="00DD767F"/>
    <w:rsid w:val="00DE41C1"/>
    <w:rsid w:val="00DF7249"/>
    <w:rsid w:val="00E0032B"/>
    <w:rsid w:val="00E3708C"/>
    <w:rsid w:val="00E40B88"/>
    <w:rsid w:val="00E40F6A"/>
    <w:rsid w:val="00E42373"/>
    <w:rsid w:val="00E51DCA"/>
    <w:rsid w:val="00E617B3"/>
    <w:rsid w:val="00E646DD"/>
    <w:rsid w:val="00E7105B"/>
    <w:rsid w:val="00E72486"/>
    <w:rsid w:val="00E77FFE"/>
    <w:rsid w:val="00E80B9F"/>
    <w:rsid w:val="00E81172"/>
    <w:rsid w:val="00E87998"/>
    <w:rsid w:val="00E9625C"/>
    <w:rsid w:val="00EA45A6"/>
    <w:rsid w:val="00EA4DF8"/>
    <w:rsid w:val="00EC6617"/>
    <w:rsid w:val="00EC7D6D"/>
    <w:rsid w:val="00EE5DCA"/>
    <w:rsid w:val="00EE6134"/>
    <w:rsid w:val="00EF29B1"/>
    <w:rsid w:val="00F14298"/>
    <w:rsid w:val="00F17F99"/>
    <w:rsid w:val="00F2630D"/>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13</cp:revision>
  <dcterms:created xsi:type="dcterms:W3CDTF">2019-02-15T15:48:00Z</dcterms:created>
  <dcterms:modified xsi:type="dcterms:W3CDTF">2019-02-15T19:40:00Z</dcterms:modified>
</cp:coreProperties>
</file>