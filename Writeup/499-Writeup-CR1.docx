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D2476" w14:textId="77777777" w:rsidR="00B822A9" w:rsidRDefault="00BD0D4D" w:rsidP="00B822A9">
      <w:pPr>
        <w:spacing w:line="480" w:lineRule="auto"/>
      </w:pPr>
      <w:r>
        <w:t>Sam Jenkins</w:t>
      </w:r>
    </w:p>
    <w:p w14:paraId="430CAF83" w14:textId="77777777" w:rsidR="00BD0D4D" w:rsidRDefault="00BD0D4D" w:rsidP="00B822A9">
      <w:pPr>
        <w:spacing w:line="480" w:lineRule="auto"/>
      </w:pPr>
    </w:p>
    <w:p w14:paraId="5FF8E28F" w14:textId="77777777" w:rsidR="001D409D" w:rsidRDefault="001D409D" w:rsidP="00B822A9">
      <w:pPr>
        <w:spacing w:line="480" w:lineRule="auto"/>
        <w:rPr>
          <w:b/>
        </w:rPr>
        <w:sectPr w:rsidR="001D409D" w:rsidSect="00CB4EE1">
          <w:pgSz w:w="12240" w:h="15840"/>
          <w:pgMar w:top="1440" w:right="1440" w:bottom="1440" w:left="1440" w:header="720" w:footer="720" w:gutter="0"/>
          <w:cols w:num="2" w:space="720"/>
          <w:docGrid w:linePitch="360"/>
        </w:sectPr>
      </w:pPr>
    </w:p>
    <w:p w14:paraId="58B61CF7" w14:textId="13452DC0" w:rsidR="00BD0D4D" w:rsidRDefault="00E87998" w:rsidP="00B822A9">
      <w:pPr>
        <w:spacing w:line="480" w:lineRule="auto"/>
        <w:rPr>
          <w:b/>
        </w:rPr>
      </w:pPr>
      <w:r>
        <w:rPr>
          <w:b/>
        </w:rPr>
        <w:t>Introduction</w:t>
      </w:r>
    </w:p>
    <w:p w14:paraId="17F34510" w14:textId="5C024E01" w:rsidR="00BF7D4D" w:rsidRDefault="00BF7D4D" w:rsidP="001D409D">
      <w:pPr>
        <w:rPr>
          <w:ins w:id="0" w:author="Chris Richardson" w:date="2018-09-17T21:32:00Z"/>
        </w:rPr>
      </w:pPr>
      <w:ins w:id="1" w:author="Chris Richardson" w:date="2018-09-17T21:32:00Z">
        <w:r>
          <w:t xml:space="preserve">[Have a look at how Zhang, Liang, &amp; Hammer start their paper. </w:t>
        </w:r>
      </w:ins>
      <w:ins w:id="2" w:author="Chris Richardson" w:date="2018-09-17T21:49:00Z">
        <w:r w:rsidR="007E26A0">
          <w:t>The save the meat of their paper until they’re halfway into the introduction</w:t>
        </w:r>
      </w:ins>
      <w:ins w:id="3" w:author="Chris Richardson" w:date="2018-09-17T21:33:00Z">
        <w:r w:rsidR="00D12A1A">
          <w:t>]</w:t>
        </w:r>
      </w:ins>
      <w:r w:rsidR="00E87998">
        <w:tab/>
      </w:r>
    </w:p>
    <w:p w14:paraId="60B2E00A" w14:textId="03B48352" w:rsidR="00D12A1A" w:rsidRDefault="00D12A1A" w:rsidP="001D409D">
      <w:pPr>
        <w:rPr>
          <w:ins w:id="4" w:author="Chris Richardson" w:date="2018-09-17T21:32:00Z"/>
        </w:rPr>
      </w:pPr>
    </w:p>
    <w:p w14:paraId="086B8D57" w14:textId="6B4BB7D0" w:rsidR="00E40F6A" w:rsidRDefault="00E87998" w:rsidP="001D409D">
      <w:commentRangeStart w:id="5"/>
      <w:r>
        <w:t xml:space="preserve">The temperature problem in high temperature </w:t>
      </w:r>
      <w:r w:rsidR="00DE41C1">
        <w:t>narrow line</w:t>
      </w:r>
      <w:r>
        <w:t xml:space="preserve"> galaxies has remained unexplained for decades. </w:t>
      </w:r>
      <w:commentRangeEnd w:id="5"/>
      <w:r w:rsidR="007E26A0">
        <w:rPr>
          <w:rStyle w:val="CommentReference"/>
        </w:rPr>
        <w:commentReference w:id="5"/>
      </w:r>
      <w:commentRangeStart w:id="6"/>
      <w:r w:rsidR="00BA4AF3">
        <w:t>As Zhang, Liang</w:t>
      </w:r>
      <w:ins w:id="7" w:author="Chris Richardson" w:date="2018-09-17T21:38:00Z">
        <w:r w:rsidR="00D12A1A">
          <w:t>,</w:t>
        </w:r>
      </w:ins>
      <w:r w:rsidR="00BA4AF3">
        <w:t xml:space="preserve"> and Hammer (2013) mention, there has been no clear explanation of the temperature problem, and most attempts to explain it have relied on unrealistic combinations of parameters</w:t>
      </w:r>
      <w:commentRangeEnd w:id="6"/>
      <w:r w:rsidR="007E26A0">
        <w:rPr>
          <w:rStyle w:val="CommentReference"/>
        </w:rPr>
        <w:commentReference w:id="6"/>
      </w:r>
      <w:r w:rsidR="00750157">
        <w:t xml:space="preserve">. </w:t>
      </w:r>
      <w:commentRangeStart w:id="8"/>
      <w:r w:rsidR="00D2365A">
        <w:t>Komossa &amp; Schulz (1997) attempted to solve this problem by increasing density, but their density values caused inconsistencies in other measurements</w:t>
      </w:r>
      <w:commentRangeEnd w:id="8"/>
      <w:r w:rsidR="007E26A0">
        <w:rPr>
          <w:rStyle w:val="CommentReference"/>
        </w:rPr>
        <w:commentReference w:id="8"/>
      </w:r>
      <w:r w:rsidR="00D2365A">
        <w:t>.</w:t>
      </w:r>
      <w:r w:rsidR="00E40F6A">
        <w:t xml:space="preserve"> </w:t>
      </w:r>
      <w:commentRangeStart w:id="9"/>
      <w:r w:rsidR="00E40F6A">
        <w:t>Richardson</w:t>
      </w:r>
      <w:ins w:id="10" w:author="Chris Richardson" w:date="2018-09-17T21:52:00Z">
        <w:r w:rsidR="007E26A0">
          <w:t xml:space="preserve"> et al. </w:t>
        </w:r>
      </w:ins>
      <w:del w:id="11" w:author="Chris Richardson" w:date="2018-09-17T21:52:00Z">
        <w:r w:rsidR="00E40F6A" w:rsidDel="007E26A0">
          <w:delText xml:space="preserve">, Allen, Baldwin, Hewett &amp; Ferland </w:delText>
        </w:r>
      </w:del>
      <w:r w:rsidR="00E40F6A">
        <w:t>(2014) investigated the possibility that the temperature problem is actually a density problem causing false readings in the temperature sensitive line ratios, but determined that this was not actually the case</w:t>
      </w:r>
      <w:commentRangeEnd w:id="9"/>
      <w:r w:rsidR="007E26A0">
        <w:rPr>
          <w:rStyle w:val="CommentReference"/>
        </w:rPr>
        <w:commentReference w:id="9"/>
      </w:r>
      <w:r w:rsidR="00E40F6A">
        <w:t xml:space="preserve">. </w:t>
      </w:r>
    </w:p>
    <w:p w14:paraId="5D820A8B" w14:textId="37333ECF" w:rsidR="00D040E2" w:rsidRDefault="00CA5EC0" w:rsidP="001D409D">
      <w:pPr>
        <w:ind w:firstLine="720"/>
        <w:rPr>
          <w:ins w:id="12" w:author="Chris Richardson" w:date="2018-09-17T21:34:00Z"/>
        </w:rPr>
      </w:pPr>
      <w:commentRangeStart w:id="13"/>
      <w:r>
        <w:t>Our research focuses on this temperature problem specifically in Active Galactic Nuclei (AGN)</w:t>
      </w:r>
      <w:commentRangeEnd w:id="13"/>
      <w:r w:rsidR="007E26A0">
        <w:rPr>
          <w:rStyle w:val="CommentReference"/>
        </w:rPr>
        <w:commentReference w:id="13"/>
      </w:r>
      <w:r>
        <w:t xml:space="preserve"> and uses data from the</w:t>
      </w:r>
      <w:r w:rsidR="00750157">
        <w:t xml:space="preserve"> </w:t>
      </w:r>
      <w:commentRangeStart w:id="14"/>
      <w:r w:rsidR="00750157">
        <w:t>Sloan Digital</w:t>
      </w:r>
      <w:r w:rsidR="001D2958">
        <w:t xml:space="preserve"> Sky Survey </w:t>
      </w:r>
      <w:commentRangeEnd w:id="14"/>
      <w:r w:rsidR="007E26A0">
        <w:rPr>
          <w:rStyle w:val="CommentReference"/>
        </w:rPr>
        <w:commentReference w:id="14"/>
      </w:r>
      <w:r w:rsidR="001D2958">
        <w:t>as well as constraints on galaxy type</w:t>
      </w:r>
      <w:r w:rsidR="00044315">
        <w:t>s</w:t>
      </w:r>
      <w:r w:rsidR="001D2958">
        <w:t xml:space="preserve"> established in </w:t>
      </w:r>
      <w:commentRangeStart w:id="15"/>
      <w:r w:rsidR="001D2958">
        <w:t xml:space="preserve">Kewley et al. </w:t>
      </w:r>
      <w:commentRangeEnd w:id="15"/>
      <w:r w:rsidR="00D11828">
        <w:rPr>
          <w:rStyle w:val="CommentReference"/>
        </w:rPr>
        <w:commentReference w:id="15"/>
      </w:r>
      <w:r w:rsidR="001D2958">
        <w:t xml:space="preserve">to separate our data set by galaxy type. </w:t>
      </w:r>
      <w:commentRangeStart w:id="16"/>
      <w:r w:rsidR="001D2958">
        <w:t>Notably, we include no LINERs in our data set</w:t>
      </w:r>
      <w:commentRangeEnd w:id="16"/>
      <w:r w:rsidR="00D11828">
        <w:rPr>
          <w:rStyle w:val="CommentReference"/>
        </w:rPr>
        <w:commentReference w:id="16"/>
      </w:r>
      <w:r w:rsidR="001D2958">
        <w:t xml:space="preserve">. </w:t>
      </w:r>
      <w:commentRangeStart w:id="17"/>
      <w:r w:rsidR="001D2958">
        <w:t>Previous attempts at the temperature problem have relied on shock-wave heating</w:t>
      </w:r>
      <w:commentRangeEnd w:id="17"/>
      <w:r w:rsidR="00D11828">
        <w:rPr>
          <w:rStyle w:val="CommentReference"/>
        </w:rPr>
        <w:commentReference w:id="17"/>
      </w:r>
      <w:r w:rsidR="001D2958">
        <w:t xml:space="preserve">, which is a </w:t>
      </w:r>
      <w:commentRangeStart w:id="18"/>
      <w:r w:rsidR="001D2958">
        <w:t>LINER characteristic that does not explain these temperatures in non-LINER AGN</w:t>
      </w:r>
      <w:commentRangeEnd w:id="18"/>
      <w:r w:rsidR="00D11828">
        <w:rPr>
          <w:rStyle w:val="CommentReference"/>
        </w:rPr>
        <w:commentReference w:id="18"/>
      </w:r>
      <w:r w:rsidR="001D2958">
        <w:t xml:space="preserve">. </w:t>
      </w:r>
      <w:commentRangeStart w:id="19"/>
      <w:r w:rsidR="001D2958">
        <w:t>We omit LINERs, and therefore shocks, and focus on AGN</w:t>
      </w:r>
      <w:commentRangeEnd w:id="19"/>
      <w:r w:rsidR="00D11828">
        <w:rPr>
          <w:rStyle w:val="CommentReference"/>
        </w:rPr>
        <w:commentReference w:id="19"/>
      </w:r>
      <w:r w:rsidR="001D2958">
        <w:t xml:space="preserve">. </w:t>
      </w:r>
    </w:p>
    <w:p w14:paraId="43FD49C4" w14:textId="6703B161" w:rsidR="00D12A1A" w:rsidRDefault="00D12A1A" w:rsidP="001D409D">
      <w:pPr>
        <w:ind w:firstLine="720"/>
        <w:rPr>
          <w:ins w:id="21" w:author="Chris Richardson" w:date="2018-09-17T21:34:00Z"/>
        </w:rPr>
      </w:pPr>
    </w:p>
    <w:p w14:paraId="13B8B387" w14:textId="1ADDC7A0" w:rsidR="00D12A1A" w:rsidRDefault="00D12A1A" w:rsidP="001D409D">
      <w:pPr>
        <w:ind w:firstLine="720"/>
      </w:pPr>
      <w:ins w:id="22" w:author="Chris Richardson" w:date="2018-09-17T21:34:00Z">
        <w:r>
          <w:t>[Everything below this point</w:t>
        </w:r>
      </w:ins>
      <w:ins w:id="23" w:author="Chris Richardson" w:date="2018-09-17T21:37:00Z">
        <w:r>
          <w:t>, except for the BPT diagram,</w:t>
        </w:r>
      </w:ins>
      <w:ins w:id="24" w:author="Chris Richardson" w:date="2018-09-17T21:34:00Z">
        <w:r>
          <w:t xml:space="preserve"> should be in</w:t>
        </w:r>
      </w:ins>
      <w:ins w:id="25" w:author="Chris Richardson" w:date="2018-09-17T21:37:00Z">
        <w:r>
          <w:t xml:space="preserve"> the Simulations / Methods section]</w:t>
        </w:r>
      </w:ins>
      <w:ins w:id="26" w:author="Chris Richardson" w:date="2018-09-17T21:34:00Z">
        <w:r>
          <w:t xml:space="preserve"> </w:t>
        </w:r>
      </w:ins>
    </w:p>
    <w:p w14:paraId="60DB5607" w14:textId="54252094" w:rsidR="001D2958" w:rsidRDefault="001D2958" w:rsidP="001D409D">
      <w:r>
        <w:tab/>
        <w:t>We plot our SDSS data set on a collection of diagnostic diagrams in order to categorize them by characteristic conditions</w:t>
      </w:r>
      <w:r w:rsidR="007C6C45">
        <w:t xml:space="preserve"> and type</w:t>
      </w:r>
      <w:r>
        <w:t>. The most popular and useful of these is the BPT Diagram, presented by Baldwin, Phillips and Terlevich in 1981. The BPT Diagram is a log[OIII]</w:t>
      </w:r>
      <w:r w:rsidR="00007F0E" w:rsidRPr="00007F0E">
        <w:t xml:space="preserve"> </w:t>
      </w:r>
      <w:r w:rsidR="00007F0E">
        <w:sym w:font="Symbol" w:char="F06C"/>
      </w:r>
      <w:r>
        <w:t>5007/H</w:t>
      </w:r>
      <w:r>
        <w:sym w:font="Symbol" w:char="F062"/>
      </w:r>
      <w:r>
        <w:t xml:space="preserve"> vs. log[NII]</w:t>
      </w:r>
      <w:r w:rsidR="00007F0E" w:rsidRPr="00007F0E">
        <w:t xml:space="preserve"> </w:t>
      </w:r>
      <w:r w:rsidR="00007F0E">
        <w:sym w:font="Symbol" w:char="F06C"/>
      </w:r>
      <w:r>
        <w:t>6584/H</w:t>
      </w:r>
      <w:r>
        <w:sym w:font="Symbol" w:char="F061"/>
      </w:r>
      <w:r w:rsidR="00007F0E">
        <w:t xml:space="preserve"> plot that conveniently separates AGN from Star Forming (SF) galaxies, composites, and ambiguous objects, all of which are contained in our data set.  </w:t>
      </w:r>
      <w:r w:rsidR="005470F4">
        <w:t>log[OIII]</w:t>
      </w:r>
      <w:r w:rsidR="005470F4" w:rsidRPr="00007F0E">
        <w:t xml:space="preserve"> </w:t>
      </w:r>
      <w:r w:rsidR="005470F4">
        <w:sym w:font="Symbol" w:char="F06C"/>
      </w:r>
      <w:r w:rsidR="005470F4">
        <w:t>5007/H</w:t>
      </w:r>
      <w:r w:rsidR="005470F4">
        <w:sym w:font="Symbol" w:char="F062"/>
      </w:r>
      <w:r w:rsidR="005470F4">
        <w:t xml:space="preserve"> is a hydrogen density and ionization sensitive line ratio, and log[NII]</w:t>
      </w:r>
      <w:r w:rsidR="005470F4" w:rsidRPr="00007F0E">
        <w:t xml:space="preserve"> </w:t>
      </w:r>
      <w:r w:rsidR="005470F4">
        <w:sym w:font="Symbol" w:char="F06C"/>
      </w:r>
      <w:r w:rsidR="005470F4">
        <w:t>6584/H</w:t>
      </w:r>
      <w:r w:rsidR="005470F4">
        <w:sym w:font="Symbol" w:char="F061"/>
      </w:r>
      <w:r w:rsidR="005470F4">
        <w:t xml:space="preserve"> is primarily sensitive to ionization. We used this log[NII]</w:t>
      </w:r>
      <w:r w:rsidR="005470F4" w:rsidRPr="00007F0E">
        <w:t xml:space="preserve"> </w:t>
      </w:r>
      <w:r w:rsidR="005470F4">
        <w:sym w:font="Symbol" w:char="F06C"/>
      </w:r>
      <w:r w:rsidR="005470F4">
        <w:t>6584/H</w:t>
      </w:r>
      <w:r w:rsidR="005470F4">
        <w:sym w:font="Symbol" w:char="F061"/>
      </w:r>
      <w:r w:rsidR="005470F4">
        <w:t xml:space="preserve"> ratio again when we separate our galaxies by temperature, in a log[OIII]</w:t>
      </w:r>
      <w:r w:rsidR="005470F4" w:rsidRPr="00007F0E">
        <w:t xml:space="preserve"> </w:t>
      </w:r>
      <w:r w:rsidR="005470F4">
        <w:sym w:font="Symbol" w:char="F06C"/>
      </w:r>
      <w:r w:rsidR="005470F4">
        <w:t>5007/4363 vs. log[NII]</w:t>
      </w:r>
      <w:r w:rsidR="005470F4" w:rsidRPr="00007F0E">
        <w:t xml:space="preserve"> </w:t>
      </w:r>
      <w:r w:rsidR="005470F4">
        <w:sym w:font="Symbol" w:char="F06C"/>
      </w:r>
      <w:r w:rsidR="005470F4">
        <w:t>6584/H</w:t>
      </w:r>
      <w:r w:rsidR="005470F4">
        <w:sym w:font="Symbol" w:char="F061"/>
      </w:r>
      <w:r w:rsidR="005470F4">
        <w:t xml:space="preserve"> plot. This neatly categorizes our galaxies by their temperature, as 5007/4363 is a temperature sensitive emission line ratio. The high temperature outliers in our data set are apparent in this temperature plot, and we use it to compare with our simulations and check the temperature of our simulations. </w:t>
      </w:r>
      <w:r w:rsidR="004D5659">
        <w:t>By comparing different iterations of simulations with these plots of our data set we are able to see the effects of changing different parameters, which helps us decide how to adjust our simulations. These plots also ensure that we are using realistic values of our parameters, and likely observed conditions, by showing us whether our simulations match our data.</w:t>
      </w:r>
    </w:p>
    <w:p w14:paraId="06345984" w14:textId="54929366" w:rsidR="00D040E2" w:rsidRDefault="004D5659" w:rsidP="001D409D">
      <w:r>
        <w:tab/>
      </w:r>
    </w:p>
    <w:p w14:paraId="215ACC63" w14:textId="6D594987" w:rsidR="00D040E2" w:rsidRPr="000C74A8" w:rsidRDefault="00D040E2" w:rsidP="001D409D">
      <w:pPr>
        <w:rPr>
          <w:rPrChange w:id="27" w:author="Chris Richardson" w:date="2018-09-17T21:24:00Z">
            <w:rPr>
              <w:b/>
            </w:rPr>
          </w:rPrChange>
        </w:rPr>
      </w:pPr>
      <w:r>
        <w:rPr>
          <w:b/>
        </w:rPr>
        <w:t>References</w:t>
      </w:r>
      <w:ins w:id="28" w:author="Chris Richardson" w:date="2018-09-17T21:24:00Z">
        <w:r w:rsidR="000C74A8">
          <w:t xml:space="preserve"> [All of these should have proper citations]</w:t>
        </w:r>
      </w:ins>
    </w:p>
    <w:p w14:paraId="416D7CAF" w14:textId="77777777" w:rsidR="000C74A8" w:rsidRDefault="000C74A8" w:rsidP="001D409D">
      <w:pPr>
        <w:rPr>
          <w:ins w:id="29" w:author="Chris Richardson" w:date="2018-09-17T21:24:00Z"/>
        </w:rPr>
      </w:pPr>
    </w:p>
    <w:p w14:paraId="335FA49E" w14:textId="23279AE1" w:rsidR="00D040E2" w:rsidRDefault="00D040E2" w:rsidP="001D409D">
      <w:r>
        <w:t>BPT</w:t>
      </w:r>
    </w:p>
    <w:p w14:paraId="773B1324" w14:textId="77777777" w:rsidR="00D040E2" w:rsidRDefault="00D040E2" w:rsidP="001D409D">
      <w:r>
        <w:lastRenderedPageBreak/>
        <w:t>Kewley</w:t>
      </w:r>
    </w:p>
    <w:p w14:paraId="305A52CD" w14:textId="77777777" w:rsidR="00D040E2" w:rsidRDefault="00D040E2" w:rsidP="001D409D">
      <w:r>
        <w:t>Cloudy</w:t>
      </w:r>
    </w:p>
    <w:p w14:paraId="14274CBB" w14:textId="77777777" w:rsidR="00D040E2" w:rsidRDefault="00D040E2" w:rsidP="001D409D">
      <w:r>
        <w:t>SDSS</w:t>
      </w:r>
    </w:p>
    <w:p w14:paraId="42B755A2" w14:textId="11FE0246" w:rsidR="00D040E2" w:rsidRDefault="00E40F6A" w:rsidP="001D409D">
      <w:r>
        <w:t>Richardson 2014</w:t>
      </w:r>
    </w:p>
    <w:p w14:paraId="671B00E3" w14:textId="098039A3" w:rsidR="00E40F6A" w:rsidRDefault="00E40F6A" w:rsidP="001D409D">
      <w:r>
        <w:t>Komossa &amp; Schulz</w:t>
      </w:r>
    </w:p>
    <w:p w14:paraId="58A9E9EE" w14:textId="172FE474" w:rsidR="00E40F6A" w:rsidRDefault="00E40F6A" w:rsidP="001D409D">
      <w:r>
        <w:t>Zhang, Liang Hammer</w:t>
      </w:r>
    </w:p>
    <w:p w14:paraId="46A29A94" w14:textId="77777777" w:rsidR="001D409D" w:rsidRDefault="001D409D" w:rsidP="001D409D">
      <w:pPr>
        <w:sectPr w:rsidR="001D409D" w:rsidSect="001D409D">
          <w:type w:val="continuous"/>
          <w:pgSz w:w="12240" w:h="15840"/>
          <w:pgMar w:top="1440" w:right="1440" w:bottom="1440" w:left="1440" w:header="720" w:footer="720" w:gutter="0"/>
          <w:cols w:space="720"/>
          <w:docGrid w:linePitch="360"/>
        </w:sectPr>
      </w:pPr>
    </w:p>
    <w:p w14:paraId="0E5D0E6F" w14:textId="6A18708C" w:rsidR="00D040E2" w:rsidRPr="00D040E2" w:rsidRDefault="00D040E2" w:rsidP="001D409D"/>
    <w:sectPr w:rsidR="00D040E2" w:rsidRPr="00D040E2" w:rsidSect="001D409D">
      <w:type w:val="continuous"/>
      <w:pgSz w:w="12240" w:h="15840"/>
      <w:pgMar w:top="1440" w:right="1440" w:bottom="1440" w:left="144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Chris Richardson" w:date="2018-09-17T21:49:00Z" w:initials="CR">
    <w:p w14:paraId="3C85BFCA" w14:textId="066430BE" w:rsidR="007E26A0" w:rsidRDefault="007E26A0">
      <w:pPr>
        <w:pStyle w:val="CommentText"/>
      </w:pPr>
      <w:r>
        <w:rPr>
          <w:rStyle w:val="CommentReference"/>
        </w:rPr>
        <w:annotationRef/>
      </w:r>
      <w:r>
        <w:t>After a first statement like this, I think you want give a couple decades worth of papers setting this up. What exactly IS the temperature problem?</w:t>
      </w:r>
    </w:p>
  </w:comment>
  <w:comment w:id="6" w:author="Chris Richardson" w:date="2018-09-17T21:51:00Z" w:initials="CR">
    <w:p w14:paraId="4CAE8B31" w14:textId="7BE2FFB0" w:rsidR="007E26A0" w:rsidRDefault="007E26A0">
      <w:pPr>
        <w:pStyle w:val="CommentText"/>
      </w:pPr>
      <w:r>
        <w:rPr>
          <w:rStyle w:val="CommentReference"/>
        </w:rPr>
        <w:annotationRef/>
      </w:r>
      <w:r>
        <w:t>How did they attempt to solve it? What were the parameters?</w:t>
      </w:r>
    </w:p>
  </w:comment>
  <w:comment w:id="8" w:author="Chris Richardson" w:date="2018-09-17T21:51:00Z" w:initials="CR">
    <w:p w14:paraId="4E77EAA3" w14:textId="18A022AF" w:rsidR="007E26A0" w:rsidRDefault="007E26A0">
      <w:pPr>
        <w:pStyle w:val="CommentText"/>
      </w:pPr>
      <w:r>
        <w:rPr>
          <w:rStyle w:val="CommentReference"/>
        </w:rPr>
        <w:annotationRef/>
      </w:r>
      <w:r>
        <w:t>What density specifically? What measurements were inconsistent?</w:t>
      </w:r>
    </w:p>
  </w:comment>
  <w:comment w:id="9" w:author="Chris Richardson" w:date="2018-09-17T21:52:00Z" w:initials="CR">
    <w:p w14:paraId="52D7A51E" w14:textId="7E08E674" w:rsidR="007E26A0" w:rsidRDefault="007E26A0">
      <w:pPr>
        <w:pStyle w:val="CommentText"/>
      </w:pPr>
      <w:r>
        <w:rPr>
          <w:rStyle w:val="CommentReference"/>
        </w:rPr>
        <w:annotationRef/>
      </w:r>
      <w:r>
        <w:t>I think there’s a discussion about density in R14, but the modeling approach in R14 is very different from the other papers here.</w:t>
      </w:r>
    </w:p>
  </w:comment>
  <w:comment w:id="13" w:author="Chris Richardson" w:date="2018-09-17T21:53:00Z" w:initials="CR">
    <w:p w14:paraId="367DEFAB" w14:textId="5DA9C983" w:rsidR="007E26A0" w:rsidRDefault="007E26A0">
      <w:pPr>
        <w:pStyle w:val="CommentText"/>
      </w:pPr>
      <w:r>
        <w:rPr>
          <w:rStyle w:val="CommentReference"/>
        </w:rPr>
        <w:annotationRef/>
      </w:r>
      <w:r>
        <w:t>This should likely come a lot earlier</w:t>
      </w:r>
    </w:p>
  </w:comment>
  <w:comment w:id="14" w:author="Chris Richardson" w:date="2018-09-17T21:54:00Z" w:initials="CR">
    <w:p w14:paraId="55A48047" w14:textId="2811C97C" w:rsidR="007E26A0" w:rsidRDefault="007E26A0">
      <w:pPr>
        <w:pStyle w:val="CommentText"/>
      </w:pPr>
      <w:r>
        <w:rPr>
          <w:rStyle w:val="CommentReference"/>
        </w:rPr>
        <w:annotationRef/>
      </w:r>
      <w:r>
        <w:t>Which data release? Citation?</w:t>
      </w:r>
    </w:p>
  </w:comment>
  <w:comment w:id="15" w:author="Chris Richardson" w:date="2018-09-17T21:54:00Z" w:initials="CR">
    <w:p w14:paraId="5F6F1DCF" w14:textId="6E2542F0" w:rsidR="00D11828" w:rsidRDefault="00D11828">
      <w:pPr>
        <w:pStyle w:val="CommentText"/>
      </w:pPr>
      <w:r>
        <w:rPr>
          <w:rStyle w:val="CommentReference"/>
        </w:rPr>
        <w:annotationRef/>
      </w:r>
      <w:r>
        <w:t>Year?</w:t>
      </w:r>
    </w:p>
  </w:comment>
  <w:comment w:id="16" w:author="Chris Richardson" w:date="2018-09-17T21:55:00Z" w:initials="CR">
    <w:p w14:paraId="2685D3CC" w14:textId="06A4BCED" w:rsidR="00D11828" w:rsidRDefault="00D11828">
      <w:pPr>
        <w:pStyle w:val="CommentText"/>
      </w:pPr>
      <w:r>
        <w:rPr>
          <w:rStyle w:val="CommentReference"/>
        </w:rPr>
        <w:annotationRef/>
      </w:r>
      <w:r>
        <w:t>This seems to imply that we didn’t include for reason, but I think it just happened to be the case that all of our objects are AGN.</w:t>
      </w:r>
    </w:p>
  </w:comment>
  <w:comment w:id="17" w:author="Chris Richardson" w:date="2018-09-17T21:56:00Z" w:initials="CR">
    <w:p w14:paraId="78F08AC3" w14:textId="32CFAAB4" w:rsidR="00D11828" w:rsidRDefault="00D11828">
      <w:pPr>
        <w:pStyle w:val="CommentText"/>
      </w:pPr>
      <w:r>
        <w:rPr>
          <w:rStyle w:val="CommentReference"/>
        </w:rPr>
        <w:annotationRef/>
      </w:r>
      <w:r>
        <w:t>This begs for a citation.</w:t>
      </w:r>
    </w:p>
  </w:comment>
  <w:comment w:id="18" w:author="Chris Richardson" w:date="2018-09-17T21:56:00Z" w:initials="CR">
    <w:p w14:paraId="63D478AE" w14:textId="4030006E" w:rsidR="00D11828" w:rsidRDefault="00D11828">
      <w:pPr>
        <w:pStyle w:val="CommentText"/>
      </w:pPr>
      <w:r>
        <w:rPr>
          <w:rStyle w:val="CommentReference"/>
        </w:rPr>
        <w:annotationRef/>
      </w:r>
      <w:r>
        <w:t>Why not?</w:t>
      </w:r>
    </w:p>
  </w:comment>
  <w:comment w:id="19" w:author="Chris Richardson" w:date="2018-09-17T21:56:00Z" w:initials="CR">
    <w:p w14:paraId="0C8D61DE" w14:textId="6B10B604" w:rsidR="00D11828" w:rsidRDefault="00D11828">
      <w:pPr>
        <w:pStyle w:val="CommentText"/>
      </w:pPr>
      <w:r>
        <w:rPr>
          <w:rStyle w:val="CommentReference"/>
        </w:rPr>
        <w:annotationRef/>
      </w:r>
      <w:r>
        <w:t>The opposite, out data is all AGN, shocks lead to LINER like emission, so we don’t include shocks as an excitation mechanism.</w:t>
      </w:r>
      <w:bookmarkStart w:id="20" w:name="_GoBack"/>
      <w:bookmarkEnd w:id="2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85BFCA" w15:done="0"/>
  <w15:commentEx w15:paraId="4CAE8B31" w15:done="0"/>
  <w15:commentEx w15:paraId="4E77EAA3" w15:done="0"/>
  <w15:commentEx w15:paraId="52D7A51E" w15:done="0"/>
  <w15:commentEx w15:paraId="367DEFAB" w15:done="0"/>
  <w15:commentEx w15:paraId="55A48047" w15:done="0"/>
  <w15:commentEx w15:paraId="5F6F1DCF" w15:done="0"/>
  <w15:commentEx w15:paraId="2685D3CC" w15:done="0"/>
  <w15:commentEx w15:paraId="78F08AC3" w15:done="0"/>
  <w15:commentEx w15:paraId="63D478AE" w15:done="0"/>
  <w15:commentEx w15:paraId="0C8D61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85BFCA" w16cid:durableId="1F4AA001"/>
  <w16cid:commentId w16cid:paraId="4CAE8B31" w16cid:durableId="1F4AA051"/>
  <w16cid:commentId w16cid:paraId="4E77EAA3" w16cid:durableId="1F4AA071"/>
  <w16cid:commentId w16cid:paraId="52D7A51E" w16cid:durableId="1F4AA0B3"/>
  <w16cid:commentId w16cid:paraId="367DEFAB" w16cid:durableId="1F4AA0ED"/>
  <w16cid:commentId w16cid:paraId="55A48047" w16cid:durableId="1F4AA104"/>
  <w16cid:commentId w16cid:paraId="5F6F1DCF" w16cid:durableId="1F4AA129"/>
  <w16cid:commentId w16cid:paraId="2685D3CC" w16cid:durableId="1F4AA147"/>
  <w16cid:commentId w16cid:paraId="78F08AC3" w16cid:durableId="1F4AA178"/>
  <w16cid:commentId w16cid:paraId="63D478AE" w16cid:durableId="1F4AA191"/>
  <w16cid:commentId w16cid:paraId="0C8D61DE" w16cid:durableId="1F4AA1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8"/>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D4D"/>
    <w:rsid w:val="00007F0E"/>
    <w:rsid w:val="00044315"/>
    <w:rsid w:val="000C74A8"/>
    <w:rsid w:val="001D2958"/>
    <w:rsid w:val="001D409D"/>
    <w:rsid w:val="002766A3"/>
    <w:rsid w:val="00367DD7"/>
    <w:rsid w:val="004D5659"/>
    <w:rsid w:val="005470F4"/>
    <w:rsid w:val="00563C9C"/>
    <w:rsid w:val="00743255"/>
    <w:rsid w:val="00750157"/>
    <w:rsid w:val="0076000D"/>
    <w:rsid w:val="007C6C45"/>
    <w:rsid w:val="007E26A0"/>
    <w:rsid w:val="008A40AC"/>
    <w:rsid w:val="00907B7F"/>
    <w:rsid w:val="00B822A9"/>
    <w:rsid w:val="00BA4AF3"/>
    <w:rsid w:val="00BD0D4D"/>
    <w:rsid w:val="00BF7D4D"/>
    <w:rsid w:val="00CA5EC0"/>
    <w:rsid w:val="00CB4EE1"/>
    <w:rsid w:val="00D040E2"/>
    <w:rsid w:val="00D11828"/>
    <w:rsid w:val="00D12A1A"/>
    <w:rsid w:val="00D2365A"/>
    <w:rsid w:val="00DE41C1"/>
    <w:rsid w:val="00E40F6A"/>
    <w:rsid w:val="00E87998"/>
    <w:rsid w:val="00F94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A55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74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74A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E26A0"/>
    <w:rPr>
      <w:sz w:val="16"/>
      <w:szCs w:val="16"/>
    </w:rPr>
  </w:style>
  <w:style w:type="paragraph" w:styleId="CommentText">
    <w:name w:val="annotation text"/>
    <w:basedOn w:val="Normal"/>
    <w:link w:val="CommentTextChar"/>
    <w:uiPriority w:val="99"/>
    <w:semiHidden/>
    <w:unhideWhenUsed/>
    <w:rsid w:val="007E26A0"/>
    <w:rPr>
      <w:sz w:val="20"/>
      <w:szCs w:val="20"/>
    </w:rPr>
  </w:style>
  <w:style w:type="character" w:customStyle="1" w:styleId="CommentTextChar">
    <w:name w:val="Comment Text Char"/>
    <w:basedOn w:val="DefaultParagraphFont"/>
    <w:link w:val="CommentText"/>
    <w:uiPriority w:val="99"/>
    <w:semiHidden/>
    <w:rsid w:val="007E26A0"/>
    <w:rPr>
      <w:sz w:val="20"/>
      <w:szCs w:val="20"/>
    </w:rPr>
  </w:style>
  <w:style w:type="paragraph" w:styleId="CommentSubject">
    <w:name w:val="annotation subject"/>
    <w:basedOn w:val="CommentText"/>
    <w:next w:val="CommentText"/>
    <w:link w:val="CommentSubjectChar"/>
    <w:uiPriority w:val="99"/>
    <w:semiHidden/>
    <w:unhideWhenUsed/>
    <w:rsid w:val="007E26A0"/>
    <w:rPr>
      <w:b/>
      <w:bCs/>
    </w:rPr>
  </w:style>
  <w:style w:type="character" w:customStyle="1" w:styleId="CommentSubjectChar">
    <w:name w:val="Comment Subject Char"/>
    <w:basedOn w:val="CommentTextChar"/>
    <w:link w:val="CommentSubject"/>
    <w:uiPriority w:val="99"/>
    <w:semiHidden/>
    <w:rsid w:val="007E26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Jenkins</dc:creator>
  <cp:keywords/>
  <dc:description/>
  <cp:lastModifiedBy>Chris Richardson</cp:lastModifiedBy>
  <cp:revision>5</cp:revision>
  <dcterms:created xsi:type="dcterms:W3CDTF">2018-09-18T01:07:00Z</dcterms:created>
  <dcterms:modified xsi:type="dcterms:W3CDTF">2018-09-18T01:57:00Z</dcterms:modified>
</cp:coreProperties>
</file>